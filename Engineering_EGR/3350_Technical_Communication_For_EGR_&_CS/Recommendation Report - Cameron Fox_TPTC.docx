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832F" w14:textId="77777777" w:rsidR="00FB01FC" w:rsidRPr="00D43516" w:rsidRDefault="00FB01FC" w:rsidP="00C23382">
      <w:pPr>
        <w:spacing w:before="100" w:beforeAutospacing="1" w:after="100" w:afterAutospacing="1" w:line="240" w:lineRule="auto"/>
        <w:jc w:val="center"/>
        <w:outlineLvl w:val="0"/>
        <w:rPr>
          <w:rFonts w:ascii="Times New Roman" w:eastAsia="Times New Roman" w:hAnsi="Times New Roman" w:cs="Times New Roman"/>
          <w:b/>
          <w:sz w:val="24"/>
          <w:szCs w:val="24"/>
        </w:rPr>
      </w:pPr>
      <w:bookmarkStart w:id="0" w:name="_Hlk496714837"/>
      <w:bookmarkStart w:id="1" w:name="_GoBack"/>
      <w:r w:rsidRPr="00D43516">
        <w:rPr>
          <w:rFonts w:ascii="Times New Roman" w:eastAsia="Times New Roman" w:hAnsi="Times New Roman" w:cs="Times New Roman"/>
          <w:b/>
          <w:sz w:val="20"/>
          <w:szCs w:val="20"/>
        </w:rPr>
        <w:t>Recommendation Report on Debugging and Error Checking video game program code</w:t>
      </w:r>
    </w:p>
    <w:p w14:paraId="72D58580" w14:textId="77777777" w:rsidR="00FB01FC" w:rsidRPr="00D43516" w:rsidRDefault="00FB01FC" w:rsidP="00FB01FC">
      <w:pPr>
        <w:spacing w:before="100" w:beforeAutospacing="1" w:after="100" w:afterAutospacing="1" w:line="240" w:lineRule="auto"/>
        <w:jc w:val="center"/>
        <w:rPr>
          <w:rFonts w:ascii="Times New Roman" w:eastAsia="Times New Roman" w:hAnsi="Times New Roman" w:cs="Times New Roman"/>
          <w:b/>
          <w:sz w:val="24"/>
          <w:szCs w:val="24"/>
        </w:rPr>
      </w:pPr>
      <w:r w:rsidRPr="00D43516">
        <w:rPr>
          <w:rFonts w:ascii="Times New Roman" w:eastAsia="Times New Roman" w:hAnsi="Times New Roman" w:cs="Times New Roman"/>
          <w:b/>
          <w:sz w:val="20"/>
          <w:szCs w:val="20"/>
        </w:rPr>
        <w:t>in the more efficient and timely manner</w:t>
      </w:r>
    </w:p>
    <w:p w14:paraId="046F8121" w14:textId="77777777" w:rsidR="00FB01FC" w:rsidRPr="00D43516" w:rsidRDefault="00FB01FC" w:rsidP="00FB01FC">
      <w:pPr>
        <w:spacing w:before="100" w:beforeAutospacing="1" w:after="100" w:afterAutospacing="1" w:line="240" w:lineRule="auto"/>
        <w:jc w:val="center"/>
        <w:rPr>
          <w:rFonts w:ascii="Times New Roman" w:eastAsia="Times New Roman" w:hAnsi="Times New Roman" w:cs="Times New Roman"/>
          <w:b/>
          <w:i/>
          <w:sz w:val="24"/>
          <w:szCs w:val="24"/>
        </w:rPr>
      </w:pPr>
      <w:r w:rsidRPr="00D43516">
        <w:rPr>
          <w:rFonts w:ascii="Times New Roman" w:eastAsia="Times New Roman" w:hAnsi="Times New Roman" w:cs="Times New Roman"/>
          <w:b/>
          <w:i/>
          <w:sz w:val="20"/>
          <w:szCs w:val="20"/>
        </w:rPr>
        <w:t>Cameron Windsor Fox</w:t>
      </w:r>
    </w:p>
    <w:p w14:paraId="44B98BC1" w14:textId="77777777" w:rsidR="00FB01FC" w:rsidRPr="00D43516" w:rsidRDefault="00FB01FC" w:rsidP="00C23382">
      <w:pPr>
        <w:spacing w:before="100" w:beforeAutospacing="1" w:after="100" w:afterAutospacing="1" w:line="240" w:lineRule="auto"/>
        <w:jc w:val="center"/>
        <w:outlineLvl w:val="0"/>
        <w:rPr>
          <w:rFonts w:ascii="Times New Roman" w:eastAsia="Times New Roman" w:hAnsi="Times New Roman" w:cs="Times New Roman"/>
          <w:b/>
          <w:sz w:val="24"/>
          <w:szCs w:val="24"/>
        </w:rPr>
      </w:pPr>
      <w:r w:rsidRPr="00D43516">
        <w:rPr>
          <w:rFonts w:ascii="Times New Roman" w:eastAsia="Times New Roman" w:hAnsi="Times New Roman" w:cs="Times New Roman"/>
          <w:b/>
          <w:sz w:val="20"/>
          <w:szCs w:val="20"/>
        </w:rPr>
        <w:t>EGR3350:01</w:t>
      </w:r>
    </w:p>
    <w:p w14:paraId="1D3350DE" w14:textId="77777777" w:rsidR="00FB01FC" w:rsidRPr="00D43516" w:rsidRDefault="00FB01FC" w:rsidP="00C23382">
      <w:pPr>
        <w:spacing w:before="100" w:beforeAutospacing="1" w:after="100" w:afterAutospacing="1" w:line="240" w:lineRule="auto"/>
        <w:jc w:val="center"/>
        <w:outlineLvl w:val="0"/>
        <w:rPr>
          <w:rFonts w:ascii="Times New Roman" w:eastAsia="Times New Roman" w:hAnsi="Times New Roman" w:cs="Times New Roman"/>
          <w:b/>
          <w:sz w:val="24"/>
          <w:szCs w:val="24"/>
        </w:rPr>
      </w:pPr>
      <w:r w:rsidRPr="00D43516">
        <w:rPr>
          <w:rFonts w:ascii="Times New Roman" w:eastAsia="Times New Roman" w:hAnsi="Times New Roman" w:cs="Times New Roman"/>
          <w:b/>
          <w:sz w:val="20"/>
          <w:szCs w:val="20"/>
        </w:rPr>
        <w:t>Fall 2017</w:t>
      </w:r>
    </w:p>
    <w:p w14:paraId="54B221C0" w14:textId="77777777" w:rsidR="00FB01FC" w:rsidRPr="00D43516" w:rsidRDefault="00FB01FC" w:rsidP="00C23382">
      <w:pPr>
        <w:spacing w:before="100" w:beforeAutospacing="1" w:after="100" w:afterAutospacing="1" w:line="240" w:lineRule="auto"/>
        <w:jc w:val="center"/>
        <w:outlineLvl w:val="0"/>
        <w:rPr>
          <w:rFonts w:ascii="Times New Roman" w:eastAsia="Times New Roman" w:hAnsi="Times New Roman" w:cs="Times New Roman"/>
          <w:b/>
          <w:sz w:val="24"/>
          <w:szCs w:val="24"/>
        </w:rPr>
      </w:pPr>
      <w:r w:rsidRPr="00D43516">
        <w:rPr>
          <w:rFonts w:ascii="Times New Roman" w:eastAsia="Times New Roman" w:hAnsi="Times New Roman" w:cs="Times New Roman"/>
          <w:b/>
          <w:sz w:val="20"/>
          <w:szCs w:val="20"/>
        </w:rPr>
        <w:t>Mr. Pestak</w:t>
      </w:r>
    </w:p>
    <w:p w14:paraId="50C59911" w14:textId="77777777" w:rsidR="00FB01FC" w:rsidRDefault="00FB01FC"/>
    <w:p w14:paraId="478E049B" w14:textId="77777777" w:rsidR="00FB01FC" w:rsidRDefault="00FB01FC">
      <w:r>
        <w:br w:type="page"/>
      </w:r>
    </w:p>
    <w:p w14:paraId="2E538993" w14:textId="77777777" w:rsidR="00FB01FC" w:rsidRPr="001212ED" w:rsidRDefault="00FB01FC" w:rsidP="00C23382">
      <w:pPr>
        <w:outlineLvl w:val="0"/>
        <w:rPr>
          <w:b/>
        </w:rPr>
      </w:pPr>
      <w:r w:rsidRPr="001212ED">
        <w:rPr>
          <w:b/>
        </w:rPr>
        <w:lastRenderedPageBreak/>
        <w:t>Introduction</w:t>
      </w:r>
    </w:p>
    <w:p w14:paraId="55D18905" w14:textId="77777777" w:rsidR="00FB01FC" w:rsidRDefault="00FB01FC">
      <w:r>
        <w:tab/>
      </w:r>
      <w:r w:rsidRPr="001212ED">
        <w:rPr>
          <w:i/>
        </w:rPr>
        <w:t>Purpose</w:t>
      </w:r>
      <w:r w:rsidR="00D978D1">
        <w:t>:</w:t>
      </w:r>
    </w:p>
    <w:p w14:paraId="62825CA1" w14:textId="77777777" w:rsidR="00D978D1" w:rsidRDefault="00C23382">
      <w:ins w:id="2" w:author="Tom Pestak" w:date="2017-10-24T23:16:00Z">
        <w:r>
          <w:t xml:space="preserve">The </w:t>
        </w:r>
      </w:ins>
      <w:ins w:id="3" w:author="Tom Pestak" w:date="2017-10-24T23:17:00Z">
        <w:r>
          <w:t>purpose</w:t>
        </w:r>
      </w:ins>
      <w:ins w:id="4" w:author="Tom Pestak" w:date="2017-10-24T23:16:00Z">
        <w:r>
          <w:t xml:space="preserve"> of this report is to recommend a </w:t>
        </w:r>
      </w:ins>
      <w:ins w:id="5" w:author="Tom Pestak" w:date="2017-10-24T23:17:00Z">
        <w:r>
          <w:t xml:space="preserve">new debugging process for Company X which is failing to meet its development timelines due to </w:t>
        </w:r>
      </w:ins>
      <w:ins w:id="6" w:author="Tom Pestak" w:date="2017-10-24T23:18:00Z">
        <w:r>
          <w:t>limitations</w:t>
        </w:r>
      </w:ins>
      <w:ins w:id="7" w:author="Tom Pestak" w:date="2017-10-24T23:17:00Z">
        <w:r>
          <w:t xml:space="preserve"> with software debuggers. </w:t>
        </w:r>
      </w:ins>
      <w:del w:id="8" w:author="Tom Pestak" w:date="2017-10-24T23:18:00Z">
        <w:r w:rsidR="00D978D1" w:rsidDel="00C23382">
          <w:delText xml:space="preserve">A new Indie Video Game Company is building a new video game but needs to make sure they have program coding software with debugging tools good enough to hit the deadline. </w:delText>
        </w:r>
      </w:del>
    </w:p>
    <w:p w14:paraId="3E288832" w14:textId="77777777" w:rsidR="00FB01FC" w:rsidRDefault="00FB01FC">
      <w:r>
        <w:tab/>
      </w:r>
      <w:r w:rsidRPr="001212ED">
        <w:rPr>
          <w:i/>
        </w:rPr>
        <w:t>Problem</w:t>
      </w:r>
      <w:r w:rsidR="00D978D1">
        <w:t>:</w:t>
      </w:r>
    </w:p>
    <w:p w14:paraId="33FDBBBC" w14:textId="03248FC6" w:rsidR="00D978D1" w:rsidRDefault="00D978D1">
      <w:r>
        <w:t>Company X</w:t>
      </w:r>
      <w:del w:id="9" w:author="Tom Pestak" w:date="2017-10-24T23:19:00Z">
        <w:r w:rsidDel="00C23382">
          <w:delText>,</w:delText>
        </w:r>
      </w:del>
      <w:r>
        <w:t xml:space="preserve"> is a new Indie Video Game company working to build a new RPG (Role Playing Game) video game</w:t>
      </w:r>
      <w:r w:rsidR="00D038AA">
        <w:t xml:space="preserve"> using </w:t>
      </w:r>
      <w:del w:id="10" w:author="Fox, Cameron Windsor" w:date="2017-10-25T09:41:00Z">
        <w:r w:rsidR="00D038AA" w:rsidDel="00404E73">
          <w:delText>the</w:delText>
        </w:r>
      </w:del>
      <w:ins w:id="11" w:author="Fox, Cameron Windsor" w:date="2017-10-25T09:41:00Z">
        <w:r w:rsidR="00404E73">
          <w:t>a</w:t>
        </w:r>
      </w:ins>
      <w:r w:rsidR="00D038AA">
        <w:t xml:space="preserve"> video game development </w:t>
      </w:r>
      <w:del w:id="12" w:author="Tom Pestak" w:date="2017-10-24T23:19:00Z">
        <w:r w:rsidR="00D038AA" w:rsidDel="00C23382">
          <w:delText xml:space="preserve">program </w:delText>
        </w:r>
      </w:del>
      <w:ins w:id="13" w:author="Tom Pestak" w:date="2017-10-24T23:19:00Z">
        <w:r w:rsidR="00C23382">
          <w:t>framework</w:t>
        </w:r>
      </w:ins>
      <w:ins w:id="14" w:author="Fox, Cameron Windsor" w:date="2017-10-25T09:31:00Z">
        <w:r w:rsidR="001B5DF2">
          <w:t>.</w:t>
        </w:r>
      </w:ins>
      <w:ins w:id="15" w:author="Fox, Cameron Windsor" w:date="2017-10-25T09:36:00Z">
        <w:r w:rsidR="001B5DF2">
          <w:t xml:space="preserve"> They have started working with python source coding along with using </w:t>
        </w:r>
      </w:ins>
      <w:ins w:id="16" w:author="Fox, Cameron Windsor" w:date="2017-10-25T09:37:00Z">
        <w:r w:rsidR="001B5DF2">
          <w:t>a program called pygame. This is a program that works with python source code to create a functioning game with this specific language.</w:t>
        </w:r>
      </w:ins>
      <w:ins w:id="17" w:author="Tom Pestak" w:date="2017-10-24T23:19:00Z">
        <w:del w:id="18" w:author="Fox, Cameron Windsor" w:date="2017-10-25T09:31:00Z">
          <w:r w:rsidR="00C23382" w:rsidDel="001B5DF2">
            <w:delText xml:space="preserve"> </w:delText>
          </w:r>
        </w:del>
      </w:ins>
      <w:del w:id="19" w:author="Fox, Cameron Windsor" w:date="2017-10-25T09:31:00Z">
        <w:r w:rsidR="00D038AA" w:rsidDel="001B5DF2">
          <w:delText>Unity</w:delText>
        </w:r>
      </w:del>
      <w:r>
        <w:t xml:space="preserve">. They plan to have the game finished and ready to release in the next </w:t>
      </w:r>
      <w:ins w:id="20" w:author="Tom Pestak" w:date="2017-10-24T23:20:00Z">
        <w:r w:rsidR="00C23382">
          <w:t>two</w:t>
        </w:r>
      </w:ins>
      <w:del w:id="21" w:author="Tom Pestak" w:date="2017-10-24T23:20:00Z">
        <w:r w:rsidDel="00C23382">
          <w:delText>2</w:delText>
        </w:r>
      </w:del>
      <w:r>
        <w:t xml:space="preserve"> years.</w:t>
      </w:r>
      <w:r w:rsidR="004B3041">
        <w:t xml:space="preserve"> With hitting this deadline, they will be able to show of this new game along with other big Indie game titles to ensure that games will give this s try. If they miss it, then they may not be able to get the needed feedback to make any sales or profit from the game.</w:t>
      </w:r>
      <w:r>
        <w:t xml:space="preserve"> As the company goes to work and each team within the company works on their share of the game, the program developers</w:t>
      </w:r>
      <w:ins w:id="22" w:author="Tom Pestak" w:date="2017-10-24T23:22:00Z">
        <w:r w:rsidR="00C23382">
          <w:t xml:space="preserve"> </w:t>
        </w:r>
      </w:ins>
      <w:del w:id="23" w:author="Tom Pestak" w:date="2017-10-24T23:22:00Z">
        <w:r w:rsidDel="00C23382">
          <w:delText xml:space="preserve">, </w:delText>
        </w:r>
      </w:del>
      <w:r>
        <w:t>are having issues with error checking</w:t>
      </w:r>
      <w:del w:id="24" w:author="Fox, Cameron Windsor" w:date="2017-10-25T09:40:00Z">
        <w:r w:rsidDel="00404E73">
          <w:delText xml:space="preserve"> with</w:delText>
        </w:r>
      </w:del>
      <w:r>
        <w:t xml:space="preserve"> th</w:t>
      </w:r>
      <w:ins w:id="25" w:author="Fox, Cameron Windsor" w:date="2017-10-25T09:39:00Z">
        <w:r w:rsidR="00404E73">
          <w:t xml:space="preserve">e </w:t>
        </w:r>
      </w:ins>
      <w:ins w:id="26" w:author="Fox, Cameron Windsor" w:date="2017-10-25T09:40:00Z">
        <w:r w:rsidR="00404E73">
          <w:t>source</w:t>
        </w:r>
      </w:ins>
      <w:del w:id="27" w:author="Fox, Cameron Windsor" w:date="2017-10-25T09:39:00Z">
        <w:r w:rsidDel="00404E73">
          <w:delText>e program</w:delText>
        </w:r>
      </w:del>
      <w:r>
        <w:t xml:space="preserve"> code being created. </w:t>
      </w:r>
      <w:r w:rsidR="004B3041">
        <w:t>If the developers are unable to find and if all the errors and problems within the code of the game, every error can add up and the worst case is the game could be unplayable as a result.</w:t>
      </w:r>
      <w:del w:id="28" w:author="Fox, Cameron Windsor" w:date="2017-10-25T09:41:00Z">
        <w:r w:rsidR="004B3041" w:rsidDel="00404E73">
          <w:delText xml:space="preserve"> With wanting to make sure the deadline is met, developers of Company X want to make sure they are using program coding software with debugging tools that will allow them to check for errors within the programs as well as alert the developers, so testing can run as smoothly as possible. </w:delText>
        </w:r>
      </w:del>
    </w:p>
    <w:p w14:paraId="2817DF69" w14:textId="77777777" w:rsidR="00FB01FC" w:rsidRDefault="00FB01FC">
      <w:r>
        <w:tab/>
      </w:r>
      <w:r w:rsidRPr="001212ED">
        <w:rPr>
          <w:i/>
        </w:rPr>
        <w:t>Scope</w:t>
      </w:r>
      <w:r w:rsidR="004B3041">
        <w:t>:</w:t>
      </w:r>
    </w:p>
    <w:p w14:paraId="36E276E4" w14:textId="3F898534" w:rsidR="0052201A" w:rsidRDefault="0052201A">
      <w:r>
        <w:t>This report will compare the use of Unity and the built-in software Mono-Develop and Microsoft</w:t>
      </w:r>
      <w:r w:rsidR="00FB5A1D">
        <w:t xml:space="preserve"> Visual Studios to see which software is better suited for the developers</w:t>
      </w:r>
      <w:del w:id="29" w:author="Tom Pestak" w:date="2017-10-24T23:32:00Z">
        <w:r w:rsidR="00FB5A1D" w:rsidDel="0076523A">
          <w:delText>:</w:delText>
        </w:r>
      </w:del>
      <w:r w:rsidR="00FB5A1D">
        <w:t xml:space="preserve"> using </w:t>
      </w:r>
      <w:ins w:id="30" w:author="Fox, Cameron Windsor" w:date="2017-10-25T09:32:00Z">
        <w:r w:rsidR="001B5DF2">
          <w:t>three</w:t>
        </w:r>
      </w:ins>
      <w:ins w:id="31" w:author="Tom Pestak" w:date="2017-10-24T23:32:00Z">
        <w:del w:id="32" w:author="Fox, Cameron Windsor" w:date="2017-10-25T09:32:00Z">
          <w:r w:rsidR="0076523A" w:rsidDel="001B5DF2">
            <w:delText>four</w:delText>
          </w:r>
        </w:del>
      </w:ins>
      <w:del w:id="33" w:author="Fox, Cameron Windsor" w:date="2017-10-25T09:32:00Z">
        <w:r w:rsidR="00FB5A1D" w:rsidDel="001B5DF2">
          <w:delText>4</w:delText>
        </w:r>
      </w:del>
      <w:r w:rsidR="00FB5A1D">
        <w:t xml:space="preserve"> criteria</w:t>
      </w:r>
      <w:ins w:id="34" w:author="Tom Pestak" w:date="2017-10-24T23:33:00Z">
        <w:r w:rsidR="0076523A">
          <w:t xml:space="preserve">: </w:t>
        </w:r>
      </w:ins>
      <w:del w:id="35" w:author="Tom Pestak" w:date="2017-10-24T23:33:00Z">
        <w:r w:rsidR="00FB5A1D" w:rsidDel="0076523A">
          <w:delText>[</w:delText>
        </w:r>
      </w:del>
      <w:r w:rsidR="00FB5A1D">
        <w:t>reliability</w:t>
      </w:r>
      <w:ins w:id="36" w:author="Fox, Cameron Windsor" w:date="2017-10-25T09:50:00Z">
        <w:r w:rsidR="00FE270D">
          <w:t xml:space="preserve">, education of software </w:t>
        </w:r>
      </w:ins>
      <w:ins w:id="37" w:author="Fox, Cameron Windsor" w:date="2017-10-25T16:20:00Z">
        <w:r w:rsidR="00CD7AD8">
          <w:t>uses</w:t>
        </w:r>
      </w:ins>
      <w:del w:id="38" w:author="Fox, Cameron Windsor" w:date="2017-10-25T09:50:00Z">
        <w:r w:rsidR="0068526E" w:rsidDel="009C17F6">
          <w:delText xml:space="preserve">, </w:delText>
        </w:r>
        <w:r w:rsidR="00FB5A1D" w:rsidDel="009C17F6">
          <w:delText>educating</w:delText>
        </w:r>
        <w:r w:rsidR="0068526E" w:rsidDel="009C17F6">
          <w:delText xml:space="preserve"> of software usage</w:delText>
        </w:r>
        <w:r w:rsidR="00FB5A1D" w:rsidDel="009C17F6">
          <w:delText>,</w:delText>
        </w:r>
      </w:del>
      <w:r w:rsidR="0068526E">
        <w:t xml:space="preserve"> and</w:t>
      </w:r>
      <w:r w:rsidR="00FB5A1D">
        <w:t xml:space="preserve"> cost</w:t>
      </w:r>
      <w:del w:id="39" w:author="Tom Pestak" w:date="2017-10-24T23:33:00Z">
        <w:r w:rsidR="00FB5A1D" w:rsidDel="0076523A">
          <w:delText>]</w:delText>
        </w:r>
      </w:del>
      <w:r w:rsidR="00FB5A1D">
        <w:t>.</w:t>
      </w:r>
    </w:p>
    <w:p w14:paraId="28F7E810" w14:textId="77777777" w:rsidR="00FB01FC" w:rsidRPr="001212ED" w:rsidRDefault="00FB01FC" w:rsidP="00C23382">
      <w:pPr>
        <w:outlineLvl w:val="0"/>
        <w:rPr>
          <w:b/>
        </w:rPr>
      </w:pPr>
      <w:r w:rsidRPr="001212ED">
        <w:rPr>
          <w:b/>
        </w:rPr>
        <w:t>Discussion</w:t>
      </w:r>
    </w:p>
    <w:p w14:paraId="498E827B" w14:textId="77777777" w:rsidR="00FB01FC" w:rsidRPr="001212ED" w:rsidRDefault="00FB01FC" w:rsidP="00C23382">
      <w:pPr>
        <w:outlineLvl w:val="0"/>
        <w:rPr>
          <w:i/>
        </w:rPr>
      </w:pPr>
      <w:r>
        <w:tab/>
      </w:r>
      <w:r w:rsidR="0068526E">
        <w:rPr>
          <w:i/>
        </w:rPr>
        <w:t>Criterion x3</w:t>
      </w:r>
    </w:p>
    <w:p w14:paraId="7B308C43" w14:textId="77777777" w:rsidR="001212ED" w:rsidRPr="001212ED" w:rsidRDefault="001212ED" w:rsidP="00C23382">
      <w:pPr>
        <w:outlineLvl w:val="0"/>
        <w:rPr>
          <w:b/>
        </w:rPr>
      </w:pPr>
      <w:r w:rsidRPr="001212ED">
        <w:rPr>
          <w:b/>
        </w:rPr>
        <w:t>Reliability</w:t>
      </w:r>
    </w:p>
    <w:p w14:paraId="1081CF8B" w14:textId="77777777" w:rsidR="00FB01FC" w:rsidRPr="00FB5A1D" w:rsidRDefault="00E34209" w:rsidP="00C23382">
      <w:pPr>
        <w:outlineLvl w:val="0"/>
      </w:pPr>
      <w:r>
        <w:tab/>
      </w:r>
      <w:r w:rsidR="00FB01FC" w:rsidRPr="001212ED">
        <w:rPr>
          <w:u w:val="single"/>
        </w:rPr>
        <w:t>Explanation</w:t>
      </w:r>
      <w:r w:rsidR="00FB5A1D">
        <w:t>:</w:t>
      </w:r>
    </w:p>
    <w:p w14:paraId="5F03BBDF" w14:textId="63BF4B6A" w:rsidR="00FB5A1D" w:rsidRPr="00FB5A1D" w:rsidRDefault="00FB5A1D">
      <w:r>
        <w:t xml:space="preserve">The use of reliability for this report will be dealing with comparing both software and by using the same source code, then testing the </w:t>
      </w:r>
      <w:r w:rsidR="00656FB0">
        <w:t xml:space="preserve">error checking for both. When each software detects an </w:t>
      </w:r>
      <w:r w:rsidR="001E0C0F">
        <w:t>error,</w:t>
      </w:r>
      <w:r w:rsidR="00656FB0">
        <w:t xml:space="preserve"> this will see how the program will alert the developer and how the error checking changes before and while in debugging mode</w:t>
      </w:r>
      <w:r w:rsidR="001E0C0F">
        <w:t xml:space="preserve"> and during test runs</w:t>
      </w:r>
      <w:r w:rsidR="00656FB0">
        <w:t xml:space="preserve">. This will show which software is more efficient with detecting problems within the source code and letting the developer know accordingly. </w:t>
      </w:r>
      <w:ins w:id="40" w:author="Fox, Cameron Windsor" w:date="2017-10-25T09:43:00Z">
        <w:r w:rsidR="00404E73">
          <w:t>If it takes developers five to 10 minutes</w:t>
        </w:r>
      </w:ins>
      <w:ins w:id="41" w:author="Fox, Cameron Windsor" w:date="2017-10-25T09:45:00Z">
        <w:r w:rsidR="00404E73">
          <w:t xml:space="preserve"> spent</w:t>
        </w:r>
      </w:ins>
      <w:ins w:id="42" w:author="Fox, Cameron Windsor" w:date="2017-10-25T09:43:00Z">
        <w:r w:rsidR="00404E73">
          <w:t xml:space="preserve"> checking for errors on </w:t>
        </w:r>
      </w:ins>
      <w:ins w:id="43" w:author="Fox, Cameron Windsor" w:date="2017-10-25T09:45:00Z">
        <w:r w:rsidR="00404E73">
          <w:t>their own</w:t>
        </w:r>
      </w:ins>
      <w:ins w:id="44" w:author="Fox, Cameron Windsor" w:date="2017-10-25T09:43:00Z">
        <w:r w:rsidR="00404E73">
          <w:t xml:space="preserve"> with a debugger or software not able to </w:t>
        </w:r>
      </w:ins>
      <w:ins w:id="45" w:author="Fox, Cameron Windsor" w:date="2017-10-25T09:44:00Z">
        <w:r w:rsidR="00404E73">
          <w:t>either</w:t>
        </w:r>
      </w:ins>
      <w:ins w:id="46" w:author="Fox, Cameron Windsor" w:date="2017-10-25T09:43:00Z">
        <w:r w:rsidR="00404E73">
          <w:t xml:space="preserve"> </w:t>
        </w:r>
      </w:ins>
      <w:ins w:id="47" w:author="Fox, Cameron Windsor" w:date="2017-10-25T09:44:00Z">
        <w:r w:rsidR="00404E73">
          <w:t xml:space="preserve">detect them or alert the developer where the error is, </w:t>
        </w:r>
      </w:ins>
      <w:ins w:id="48" w:author="Fox, Cameron Windsor" w:date="2017-10-25T09:45:00Z">
        <w:r w:rsidR="00404E73">
          <w:t xml:space="preserve">this will use up time </w:t>
        </w:r>
      </w:ins>
      <w:ins w:id="49" w:author="Fox, Cameron Windsor" w:date="2017-10-25T09:46:00Z">
        <w:r w:rsidR="00404E73">
          <w:t>for</w:t>
        </w:r>
      </w:ins>
      <w:ins w:id="50" w:author="Fox, Cameron Windsor" w:date="2017-10-25T09:45:00Z">
        <w:r w:rsidR="00404E73">
          <w:t xml:space="preserve"> working on the game.</w:t>
        </w:r>
      </w:ins>
    </w:p>
    <w:p w14:paraId="2D4B3294" w14:textId="77777777" w:rsidR="00FB01FC" w:rsidRDefault="00FB01FC" w:rsidP="00C23382">
      <w:pPr>
        <w:outlineLvl w:val="0"/>
      </w:pPr>
      <w:r>
        <w:tab/>
      </w:r>
      <w:r w:rsidRPr="001212ED">
        <w:rPr>
          <w:u w:val="single"/>
        </w:rPr>
        <w:t>Data</w:t>
      </w:r>
      <w:r w:rsidR="00656FB0">
        <w:t>:</w:t>
      </w:r>
    </w:p>
    <w:p w14:paraId="38E02611" w14:textId="504C39C5" w:rsidR="00656FB0" w:rsidRDefault="00656FB0">
      <w:r>
        <w:t xml:space="preserve">By examining the software, when error checking with Mono-Develop before entering Debug mode, if any grammatical or syntax errors occur Mono-Develop will show a little red line under the location where the problem was created. Aside from that, this is all that mono-Develop will do before entering Debug Mode. </w:t>
      </w:r>
      <w:ins w:id="51" w:author="Fox, Cameron Windsor" w:date="2017-10-25T09:47:00Z">
        <w:r w:rsidR="00404E73">
          <w:t>If a developer is using this process when c</w:t>
        </w:r>
        <w:r w:rsidR="00190FB5">
          <w:t>hecking for syntax mistakes</w:t>
        </w:r>
        <w:r w:rsidR="00404E73">
          <w:t xml:space="preserve">, it could use up a well five minutes or longer if the </w:t>
        </w:r>
      </w:ins>
      <w:ins w:id="52" w:author="Fox, Cameron Windsor" w:date="2017-10-25T09:48:00Z">
        <w:r w:rsidR="00404E73">
          <w:t xml:space="preserve">software can’t easily inform the developer right away. </w:t>
        </w:r>
      </w:ins>
      <w:r>
        <w:t xml:space="preserve">When debug </w:t>
      </w:r>
      <w:r>
        <w:lastRenderedPageBreak/>
        <w:t>mode is activated,</w:t>
      </w:r>
      <w:del w:id="53" w:author="Fox, Cameron Windsor" w:date="2017-10-25T16:36:00Z">
        <w:r w:rsidDel="00637F06">
          <w:delText xml:space="preserve"> the developer</w:delText>
        </w:r>
      </w:del>
      <w:del w:id="54" w:author="Fox, Cameron Windsor" w:date="2017-10-25T10:11:00Z">
        <w:r w:rsidDel="00190FB5">
          <w:delText>, if</w:delText>
        </w:r>
      </w:del>
      <w:r>
        <w:t xml:space="preserve"> </w:t>
      </w:r>
      <w:ins w:id="55" w:author="Fox, Cameron Windsor" w:date="2017-10-25T10:10:00Z">
        <w:r w:rsidR="00190FB5">
          <w:t>the developer</w:t>
        </w:r>
      </w:ins>
      <w:del w:id="56" w:author="Fox, Cameron Windsor" w:date="2017-10-25T10:10:00Z">
        <w:r w:rsidDel="00190FB5">
          <w:delText>he/she</w:delText>
        </w:r>
      </w:del>
      <w:del w:id="57" w:author="Fox, Cameron Windsor" w:date="2017-10-25T10:11:00Z">
        <w:r w:rsidDel="00190FB5">
          <w:delText xml:space="preserve"> wasn’t aware of the red line before</w:delText>
        </w:r>
      </w:del>
      <w:r>
        <w:t xml:space="preserve"> is brought right to the red line location in the code along with a note outlined in red showing where the error is and what the program expects to be there to allow the error to be corrected.</w:t>
      </w:r>
      <w:ins w:id="58" w:author="Fox, Cameron Windsor" w:date="2017-10-25T09:51:00Z">
        <w:r w:rsidR="009C17F6">
          <w:t xml:space="preserve"> This will reduce the time needed to go searching for the error yourself, taking only a minute or two to make the correction </w:t>
        </w:r>
      </w:ins>
      <w:ins w:id="59" w:author="Fox, Cameron Windsor" w:date="2017-10-25T16:53:00Z">
        <w:r w:rsidR="00B15142">
          <w:t>without delay</w:t>
        </w:r>
      </w:ins>
      <w:ins w:id="60" w:author="Fox, Cameron Windsor" w:date="2017-10-25T09:51:00Z">
        <w:r w:rsidR="009C17F6">
          <w:t xml:space="preserve"> before moving on to the rest of your code.</w:t>
        </w:r>
      </w:ins>
      <w:r>
        <w:t xml:space="preserve"> </w:t>
      </w:r>
      <w:ins w:id="61" w:author="Fox, Cameron Windsor" w:date="2017-10-25T10:03:00Z">
        <w:r w:rsidR="009A3005">
          <w:t>There is one main problem with the debugger that develope</w:t>
        </w:r>
        <w:r w:rsidR="00190FB5">
          <w:t>rs use with Mono-Develop. Devel</w:t>
        </w:r>
        <w:r w:rsidR="009A3005">
          <w:t xml:space="preserve">opers can only test one script or one </w:t>
        </w:r>
      </w:ins>
      <w:ins w:id="62" w:author="Fox, Cameron Windsor" w:date="2017-10-25T10:08:00Z">
        <w:r w:rsidR="00190FB5">
          <w:t>written group of code at a time. Meaning that to do a full debug test will mean take 15 minutes at best to run the debugger for each script individually</w:t>
        </w:r>
      </w:ins>
      <w:ins w:id="63" w:author="Fox, Cameron Windsor" w:date="2017-10-25T10:09:00Z">
        <w:r w:rsidR="00190FB5">
          <w:t xml:space="preserve">. </w:t>
        </w:r>
      </w:ins>
      <w:r w:rsidR="001E0C0F">
        <w:t>After Mono-Develop has gone through debug mode, if any problems are left unchecked, when developers go to do any test run of the source code, the program will automatically stop and tell the developers, all errors must be resolved before testing can begin. This right there makes sure the developers have all the source code corrected, only then will Unity allow the code to be tested and progress can continue.</w:t>
      </w:r>
      <w:ins w:id="64" w:author="Fox, Cameron Windsor" w:date="2017-10-25T09:52:00Z">
        <w:r w:rsidR="009C17F6">
          <w:t xml:space="preserve"> Along with this process, Mono-Develop </w:t>
        </w:r>
      </w:ins>
      <w:ins w:id="65" w:author="Fox, Cameron Windsor" w:date="2017-10-25T09:54:00Z">
        <w:r w:rsidR="009C17F6">
          <w:t>Built-in</w:t>
        </w:r>
      </w:ins>
      <w:ins w:id="66" w:author="Fox, Cameron Windsor" w:date="2017-10-25T09:52:00Z">
        <w:r w:rsidR="00C64AEA">
          <w:t xml:space="preserve"> Unity software </w:t>
        </w:r>
        <w:r w:rsidR="009C17F6">
          <w:t xml:space="preserve">is setting the developer up for a major time loss here. If the developer </w:t>
        </w:r>
      </w:ins>
      <w:ins w:id="67" w:author="Fox, Cameron Windsor" w:date="2017-10-25T10:50:00Z">
        <w:r w:rsidR="00C64AEA">
          <w:t>couldn’t</w:t>
        </w:r>
      </w:ins>
      <w:ins w:id="68" w:author="Fox, Cameron Windsor" w:date="2017-10-25T09:52:00Z">
        <w:r w:rsidR="009C17F6">
          <w:t xml:space="preserve"> find an error or problem before entering debug mode or while debug mode was running, this means they will have to spend an unknown </w:t>
        </w:r>
      </w:ins>
      <w:ins w:id="69" w:author="Fox, Cameron Windsor" w:date="2017-10-25T09:54:00Z">
        <w:r w:rsidR="009C17F6">
          <w:t>number</w:t>
        </w:r>
      </w:ins>
      <w:ins w:id="70" w:author="Fox, Cameron Windsor" w:date="2017-10-25T09:52:00Z">
        <w:r w:rsidR="009C17F6">
          <w:t xml:space="preserve"> of minutes or longer to go back through the code and find what is going wrong </w:t>
        </w:r>
      </w:ins>
      <w:ins w:id="71" w:author="Fox, Cameron Windsor" w:date="2017-10-25T09:53:00Z">
        <w:r w:rsidR="009C17F6">
          <w:t>and</w:t>
        </w:r>
      </w:ins>
      <w:ins w:id="72" w:author="Fox, Cameron Windsor" w:date="2017-10-25T09:52:00Z">
        <w:r w:rsidR="009C17F6">
          <w:t xml:space="preserve"> </w:t>
        </w:r>
      </w:ins>
      <w:ins w:id="73" w:author="Fox, Cameron Windsor" w:date="2017-10-25T09:53:00Z">
        <w:r w:rsidR="009C17F6">
          <w:t xml:space="preserve">where the issue is originating from. </w:t>
        </w:r>
      </w:ins>
      <w:ins w:id="74" w:author="Fox, Cameron Windsor" w:date="2017-10-25T10:11:00Z">
        <w:r w:rsidR="00190FB5">
          <w:t xml:space="preserve">This will mean going back and starting the debugger for each set of source code for the game, taking from 15 to even 30 minutes of searching before an error is </w:t>
        </w:r>
      </w:ins>
      <w:ins w:id="75" w:author="Fox, Cameron Windsor" w:date="2017-10-25T10:12:00Z">
        <w:r w:rsidR="00190FB5">
          <w:t>discovered</w:t>
        </w:r>
      </w:ins>
      <w:ins w:id="76" w:author="Fox, Cameron Windsor" w:date="2017-10-25T10:11:00Z">
        <w:r w:rsidR="00190FB5">
          <w:t>.</w:t>
        </w:r>
      </w:ins>
    </w:p>
    <w:p w14:paraId="0A212CE6" w14:textId="2A1C86B2" w:rsidR="00656FB0" w:rsidRPr="00656FB0" w:rsidRDefault="00656FB0">
      <w:r>
        <w:t xml:space="preserve">In the case of using the same source code and using Microsoft Visual Studios, when the same type of error occurs, the software will also draw a little red line under the error but then </w:t>
      </w:r>
      <w:del w:id="77" w:author="Fox, Cameron Windsor" w:date="2017-10-25T15:52:00Z">
        <w:r w:rsidDel="00F67A11">
          <w:delText>the program</w:delText>
        </w:r>
      </w:del>
      <w:ins w:id="78" w:author="Fox, Cameron Windsor" w:date="2017-10-25T15:52:00Z">
        <w:r w:rsidR="00F67A11">
          <w:t>visual studios</w:t>
        </w:r>
      </w:ins>
      <w:r>
        <w:t xml:space="preserve"> goes one step further and at the bottom of the computer screen an error list box is shown and will automatically update when an error is created</w:t>
      </w:r>
      <w:ins w:id="79" w:author="Fox, Cameron Windsor" w:date="2017-10-25T15:52:00Z">
        <w:r w:rsidR="00F67A11">
          <w:t>. This perfect because it catches syntax and variable building errors right away and this is easy for the developer to notice, so correcting the mistakes takes little time</w:t>
        </w:r>
      </w:ins>
      <w:r>
        <w:t xml:space="preserve">. </w:t>
      </w:r>
      <w:ins w:id="80" w:author="Fox, Cameron Windsor" w:date="2017-10-25T09:54:00Z">
        <w:r w:rsidR="009C17F6">
          <w:t xml:space="preserve">This </w:t>
        </w:r>
      </w:ins>
      <w:ins w:id="81" w:author="Fox, Cameron Windsor" w:date="2017-10-25T15:53:00Z">
        <w:r w:rsidR="00F67A11">
          <w:t xml:space="preserve">has </w:t>
        </w:r>
      </w:ins>
      <w:ins w:id="82" w:author="Fox, Cameron Windsor" w:date="2017-10-25T09:54:00Z">
        <w:r w:rsidR="009C17F6">
          <w:t>a good reduction in minutes</w:t>
        </w:r>
      </w:ins>
      <w:ins w:id="83" w:author="Fox, Cameron Windsor" w:date="2017-10-25T15:53:00Z">
        <w:r w:rsidR="00F67A11">
          <w:t xml:space="preserve"> per error correction</w:t>
        </w:r>
      </w:ins>
      <w:ins w:id="84" w:author="Fox, Cameron Windsor" w:date="2017-10-25T09:54:00Z">
        <w:r w:rsidR="00F67A11">
          <w:t>,</w:t>
        </w:r>
        <w:r w:rsidR="009C17F6">
          <w:t xml:space="preserve"> for search</w:t>
        </w:r>
      </w:ins>
      <w:ins w:id="85" w:author="Fox, Cameron Windsor" w:date="2017-10-25T09:55:00Z">
        <w:r w:rsidR="00F67A11">
          <w:t>ing</w:t>
        </w:r>
        <w:r w:rsidR="009C17F6">
          <w:t xml:space="preserve"> before testing the</w:t>
        </w:r>
        <w:r w:rsidR="00F67A11">
          <w:t xml:space="preserve"> debugger. D</w:t>
        </w:r>
        <w:r w:rsidR="009C17F6">
          <w:t xml:space="preserve">evelopers are right away notified where an error was made and gives the location directly to it. Shortening the time needed to </w:t>
        </w:r>
      </w:ins>
      <w:ins w:id="86" w:author="Fox, Cameron Windsor" w:date="2017-10-25T09:56:00Z">
        <w:r w:rsidR="009C17F6">
          <w:t>traverse</w:t>
        </w:r>
      </w:ins>
      <w:ins w:id="87" w:author="Fox, Cameron Windsor" w:date="2017-10-25T09:55:00Z">
        <w:r w:rsidR="009C17F6">
          <w:t xml:space="preserve"> the code to find the location themselves. </w:t>
        </w:r>
      </w:ins>
      <w:del w:id="88" w:author="Fox, Cameron Windsor" w:date="2017-10-25T09:56:00Z">
        <w:r w:rsidDel="009C17F6">
          <w:delText>When doing so this is a way of also catching the developers attention if the red l</w:delText>
        </w:r>
        <w:r w:rsidR="00F37784" w:rsidDel="009C17F6">
          <w:delText xml:space="preserve">ine is overlooked, </w:delText>
        </w:r>
        <w:r w:rsidDel="009C17F6">
          <w:delText>so the error can be tracked down and corrected on the spot</w:delText>
        </w:r>
        <w:r w:rsidR="00F37784" w:rsidDel="009C17F6">
          <w:delText xml:space="preserve"> by also giving</w:delText>
        </w:r>
        <w:r w:rsidDel="009C17F6">
          <w:delText xml:space="preserve"> the location within the code. </w:delText>
        </w:r>
        <w:r w:rsidR="00F37784" w:rsidDel="009C17F6">
          <w:delText>Visual Studios can accomplish all this without even having to go into Debug mode.</w:delText>
        </w:r>
        <w:r w:rsidR="001E0C0F" w:rsidDel="009C17F6">
          <w:delText xml:space="preserve"> </w:delText>
        </w:r>
      </w:del>
      <w:del w:id="89" w:author="Fox, Cameron Windsor" w:date="2017-10-25T10:15:00Z">
        <w:r w:rsidR="001E0C0F" w:rsidDel="00190FB5">
          <w:delText xml:space="preserve">While in Debug mode, developers can step through the source code and look to see how </w:delText>
        </w:r>
        <w:r w:rsidR="005C4220" w:rsidDel="00190FB5">
          <w:delText>their</w:delText>
        </w:r>
        <w:r w:rsidR="001E0C0F" w:rsidDel="00190FB5">
          <w:delText xml:space="preserve"> variables are being used and changed to see </w:delText>
        </w:r>
        <w:r w:rsidR="005C4220" w:rsidDel="00190FB5">
          <w:delText>when</w:delText>
        </w:r>
        <w:r w:rsidR="001E0C0F" w:rsidDel="00190FB5">
          <w:delText xml:space="preserve"> a problem with the code occurs. </w:delText>
        </w:r>
      </w:del>
      <w:ins w:id="90" w:author="Fox, Cameron Windsor" w:date="2017-10-25T09:56:00Z">
        <w:r w:rsidR="009C17F6">
          <w:t xml:space="preserve">While in debug mode, this can take up a good amount of time for error checking. Depending how big your source code is and how much has already been built, </w:t>
        </w:r>
      </w:ins>
      <w:ins w:id="91" w:author="Fox, Cameron Windsor" w:date="2017-10-25T09:57:00Z">
        <w:r w:rsidR="009C17F6">
          <w:t>this can make the u</w:t>
        </w:r>
        <w:r w:rsidR="00F67A11">
          <w:t xml:space="preserve">se of debugging very </w:t>
        </w:r>
      </w:ins>
      <w:ins w:id="92" w:author="Fox, Cameron Windsor" w:date="2017-10-25T15:59:00Z">
        <w:r w:rsidR="00F67A11">
          <w:t>time-consuming</w:t>
        </w:r>
      </w:ins>
      <w:ins w:id="93" w:author="Fox, Cameron Windsor" w:date="2017-10-25T15:58:00Z">
        <w:r w:rsidR="00F67A11">
          <w:t xml:space="preserve"> depending on the amount of source code being tested and debugged</w:t>
        </w:r>
      </w:ins>
      <w:ins w:id="94" w:author="Fox, Cameron Windsor" w:date="2017-10-25T15:59:00Z">
        <w:r w:rsidR="00F67A11">
          <w:t xml:space="preserve">. </w:t>
        </w:r>
      </w:ins>
      <w:ins w:id="95" w:author="Fox, Cameron Windsor" w:date="2017-10-25T09:59:00Z">
        <w:r w:rsidR="009C17F6">
          <w:t xml:space="preserve">By watching how the variables change from line to line can help identify where </w:t>
        </w:r>
        <w:r w:rsidR="009A3005">
          <w:t>a problem</w:t>
        </w:r>
        <w:r w:rsidR="009C17F6">
          <w:t xml:space="preserve"> </w:t>
        </w:r>
      </w:ins>
      <w:ins w:id="96" w:author="Fox, Cameron Windsor" w:date="2017-10-25T10:00:00Z">
        <w:r w:rsidR="009A3005">
          <w:t>started</w:t>
        </w:r>
      </w:ins>
      <w:ins w:id="97" w:author="Fox, Cameron Windsor" w:date="2017-10-25T10:01:00Z">
        <w:r w:rsidR="009A3005">
          <w:t>.</w:t>
        </w:r>
      </w:ins>
      <w:ins w:id="98" w:author="Fox, Cameron Windsor" w:date="2017-10-25T10:00:00Z">
        <w:r w:rsidR="009A3005">
          <w:t xml:space="preserve"> Cutting</w:t>
        </w:r>
      </w:ins>
      <w:ins w:id="99" w:author="Fox, Cameron Windsor" w:date="2017-10-25T09:59:00Z">
        <w:r w:rsidR="009C17F6">
          <w:t xml:space="preserve"> the time to find the </w:t>
        </w:r>
      </w:ins>
      <w:ins w:id="100" w:author="Fox, Cameron Windsor" w:date="2017-10-25T10:00:00Z">
        <w:r w:rsidR="009C17F6">
          <w:t xml:space="preserve">rough location to </w:t>
        </w:r>
        <w:r w:rsidR="009A3005">
          <w:t xml:space="preserve">minutes instead of hours of checking. </w:t>
        </w:r>
      </w:ins>
      <w:ins w:id="101" w:author="Fox, Cameron Windsor" w:date="2017-10-25T10:01:00Z">
        <w:r w:rsidR="009A3005">
          <w:t xml:space="preserve">From there it makes </w:t>
        </w:r>
        <w:r w:rsidR="00F67A11">
          <w:t xml:space="preserve">the debugger’s job much easier. </w:t>
        </w:r>
      </w:ins>
      <w:ins w:id="102" w:author="Fox, Cameron Windsor" w:date="2017-10-25T10:16:00Z">
        <w:r w:rsidR="00286535">
          <w:t xml:space="preserve">If there are any problems with how the source code should be implementing the game, this means that instead of an error with the code being </w:t>
        </w:r>
      </w:ins>
      <w:ins w:id="103" w:author="Fox, Cameron Windsor" w:date="2017-10-25T16:00:00Z">
        <w:r w:rsidR="00F67A11">
          <w:t>syntax issue</w:t>
        </w:r>
      </w:ins>
      <w:ins w:id="104" w:author="Fox, Cameron Windsor" w:date="2017-10-25T10:16:00Z">
        <w:r w:rsidR="00F67A11">
          <w:t xml:space="preserve"> or</w:t>
        </w:r>
        <w:r w:rsidR="00286535">
          <w:t xml:space="preserve"> variables are not being created </w:t>
        </w:r>
      </w:ins>
      <w:ins w:id="105" w:author="Fox, Cameron Windsor" w:date="2017-10-25T10:18:00Z">
        <w:r w:rsidR="00286535">
          <w:t>properly</w:t>
        </w:r>
      </w:ins>
      <w:ins w:id="106" w:author="Fox, Cameron Windsor" w:date="2017-10-25T10:16:00Z">
        <w:r w:rsidR="00286535">
          <w:t>,</w:t>
        </w:r>
      </w:ins>
      <w:ins w:id="107" w:author="Fox, Cameron Windsor" w:date="2017-10-25T10:18:00Z">
        <w:r w:rsidR="00286535">
          <w:t xml:space="preserve"> the program will see everything is </w:t>
        </w:r>
      </w:ins>
      <w:ins w:id="108" w:author="Fox, Cameron Windsor" w:date="2017-10-25T16:54:00Z">
        <w:r w:rsidR="00B15142">
          <w:t>correct,</w:t>
        </w:r>
      </w:ins>
      <w:ins w:id="109" w:author="Fox, Cameron Windsor" w:date="2017-10-25T10:18:00Z">
        <w:r w:rsidR="00286535">
          <w:t xml:space="preserve"> but the developer may have made an error with </w:t>
        </w:r>
      </w:ins>
      <w:ins w:id="110" w:author="Fox, Cameron Windsor" w:date="2017-10-25T10:19:00Z">
        <w:r w:rsidR="00286535">
          <w:t>writing</w:t>
        </w:r>
      </w:ins>
      <w:ins w:id="111" w:author="Fox, Cameron Windsor" w:date="2017-10-25T10:18:00Z">
        <w:r w:rsidR="00286535">
          <w:t xml:space="preserve"> </w:t>
        </w:r>
      </w:ins>
      <w:ins w:id="112" w:author="Fox, Cameron Windsor" w:date="2017-10-25T10:19:00Z">
        <w:r w:rsidR="00286535">
          <w:t xml:space="preserve">a specified line in the code. This is very difficult for developers, because the error in this case is completely </w:t>
        </w:r>
      </w:ins>
      <w:ins w:id="113" w:author="Fox, Cameron Windsor" w:date="2017-10-25T10:20:00Z">
        <w:r w:rsidR="00286535">
          <w:t>invisible</w:t>
        </w:r>
      </w:ins>
      <w:ins w:id="114" w:author="Fox, Cameron Windsor" w:date="2017-10-25T10:19:00Z">
        <w:r w:rsidR="00286535">
          <w:t xml:space="preserve"> and the </w:t>
        </w:r>
      </w:ins>
      <w:ins w:id="115" w:author="Fox, Cameron Windsor" w:date="2017-10-25T10:20:00Z">
        <w:r w:rsidR="00286535">
          <w:t>debugger</w:t>
        </w:r>
      </w:ins>
      <w:ins w:id="116" w:author="Fox, Cameron Windsor" w:date="2017-10-25T10:19:00Z">
        <w:r w:rsidR="00286535">
          <w:t xml:space="preserve"> </w:t>
        </w:r>
      </w:ins>
      <w:ins w:id="117" w:author="Fox, Cameron Windsor" w:date="2017-10-25T10:20:00Z">
        <w:r w:rsidR="00286535">
          <w:t xml:space="preserve">can’t detect it. Using up more and more time to go through each line of code until the developer finds what was done wrong. </w:t>
        </w:r>
      </w:ins>
      <w:del w:id="118" w:author="Fox, Cameron Windsor" w:date="2017-10-25T10:15:00Z">
        <w:r w:rsidR="001E0C0F" w:rsidDel="00190FB5">
          <w:delText xml:space="preserve">When a problem I found it can be corrected. However, when outside of debug mode and a developer wants to run any tests on the code written so far. The program will run the code all the way through and then crash at a point if a problem is detected even when no clear red line of error notification I present. Meaning the developer will have to spend more time tracking the error down in the end to make </w:delText>
        </w:r>
        <w:r w:rsidR="005C4220" w:rsidDel="00190FB5">
          <w:delText>s</w:delText>
        </w:r>
        <w:r w:rsidR="001E0C0F" w:rsidDel="00190FB5">
          <w:delText xml:space="preserve">ure the code is working as it should. </w:delText>
        </w:r>
      </w:del>
    </w:p>
    <w:p w14:paraId="35C43B69" w14:textId="77777777" w:rsidR="001212ED" w:rsidRDefault="00FB01FC" w:rsidP="00C23382">
      <w:pPr>
        <w:outlineLvl w:val="0"/>
      </w:pPr>
      <w:r>
        <w:tab/>
      </w:r>
      <w:r w:rsidRPr="001212ED">
        <w:rPr>
          <w:u w:val="single"/>
        </w:rPr>
        <w:t>Interpretation</w:t>
      </w:r>
      <w:r w:rsidR="00656FB0">
        <w:t>:</w:t>
      </w:r>
    </w:p>
    <w:p w14:paraId="44280C67" w14:textId="77777777" w:rsidR="00AE2FCC" w:rsidRPr="00AE2FCC" w:rsidRDefault="001E0C0F" w:rsidP="001212ED">
      <w:r>
        <w:t>By looking at this information from start to finish regarding reliability with error checking an</w:t>
      </w:r>
      <w:r w:rsidR="005C4220">
        <w:t xml:space="preserve">d notifying the developer. Including the checking before Debug mode, In Debug mode, and after Debug mode; Unity takes the win. With error checking before debug mode Visual Studios is more capable at finding errors and notifying the developer allowing them to be fixed sooner, while in debug mode, both software was about the same stance. But Unity takes the win at the end. When trying to do any code </w:t>
      </w:r>
      <w:r w:rsidR="005C4220">
        <w:lastRenderedPageBreak/>
        <w:t xml:space="preserve">testing Unity will not allow the developer to run the code until all errors are fixed. Telling the Developer problems are still not fixe in the code and need to be corrected for testing to start. </w:t>
      </w:r>
    </w:p>
    <w:p w14:paraId="4F709C6A" w14:textId="4EC6BAD4" w:rsidR="00FB5A1D" w:rsidRPr="001212ED" w:rsidRDefault="00FB5A1D" w:rsidP="00C23382">
      <w:pPr>
        <w:outlineLvl w:val="0"/>
        <w:rPr>
          <w:b/>
        </w:rPr>
      </w:pPr>
      <w:del w:id="119" w:author="Fox, Cameron Windsor" w:date="2017-10-25T09:50:00Z">
        <w:r w:rsidDel="009C17F6">
          <w:rPr>
            <w:b/>
          </w:rPr>
          <w:delText>Educating on Software Usag</w:delText>
        </w:r>
      </w:del>
      <w:del w:id="120" w:author="Fox, Cameron Windsor" w:date="2017-10-25T09:49:00Z">
        <w:r w:rsidDel="009C17F6">
          <w:rPr>
            <w:b/>
          </w:rPr>
          <w:delText>e</w:delText>
        </w:r>
      </w:del>
      <w:ins w:id="121" w:author="Fox, Cameron Windsor" w:date="2017-10-25T09:50:00Z">
        <w:r w:rsidR="00FE270D">
          <w:rPr>
            <w:b/>
          </w:rPr>
          <w:t>Education of Software Use</w:t>
        </w:r>
      </w:ins>
    </w:p>
    <w:p w14:paraId="2E2D75E9" w14:textId="77777777" w:rsidR="00FB5A1D" w:rsidRDefault="00E34209" w:rsidP="00C23382">
      <w:pPr>
        <w:outlineLvl w:val="0"/>
      </w:pPr>
      <w:r>
        <w:tab/>
      </w:r>
      <w:r w:rsidR="00FB5A1D" w:rsidRPr="001212ED">
        <w:rPr>
          <w:u w:val="single"/>
        </w:rPr>
        <w:t>Explanation</w:t>
      </w:r>
      <w:r w:rsidR="00AE2FCC">
        <w:t>:</w:t>
      </w:r>
    </w:p>
    <w:p w14:paraId="21113899" w14:textId="78ADE2E7" w:rsidR="00AE2FCC" w:rsidRPr="00AE2FCC" w:rsidRDefault="002465E5" w:rsidP="00FB5A1D">
      <w:ins w:id="122" w:author="Fox, Cameron Windsor" w:date="2017-10-25T10:44:00Z">
        <w:r>
          <w:t>For</w:t>
        </w:r>
      </w:ins>
      <w:ins w:id="123" w:author="Fox, Cameron Windsor" w:date="2017-10-25T10:40:00Z">
        <w:r>
          <w:t xml:space="preserve"> Video Game Developers to use a game development program they must first learn how it works. Does this program have a website to teach a new programmer how it works? What kinds of functions or source code is used? </w:t>
        </w:r>
      </w:ins>
      <w:ins w:id="124" w:author="Fox, Cameron Windsor" w:date="2017-10-25T10:43:00Z">
        <w:r>
          <w:t xml:space="preserve">Can the developer learn how to use this program and its software easily or will it take time by not having the </w:t>
        </w:r>
      </w:ins>
      <w:ins w:id="125" w:author="Fox, Cameron Windsor" w:date="2017-10-25T10:44:00Z">
        <w:r>
          <w:t>information</w:t>
        </w:r>
      </w:ins>
      <w:ins w:id="126" w:author="Fox, Cameron Windsor" w:date="2017-10-25T10:43:00Z">
        <w:r>
          <w:t xml:space="preserve"> </w:t>
        </w:r>
      </w:ins>
      <w:ins w:id="127" w:author="Fox, Cameron Windsor" w:date="2017-10-25T10:44:00Z">
        <w:r>
          <w:t>to research?</w:t>
        </w:r>
      </w:ins>
    </w:p>
    <w:p w14:paraId="2CB50DF7" w14:textId="77777777" w:rsidR="00AE2FCC" w:rsidRDefault="00E34209" w:rsidP="00C23382">
      <w:pPr>
        <w:outlineLvl w:val="0"/>
      </w:pPr>
      <w:r>
        <w:tab/>
      </w:r>
      <w:r w:rsidR="00FB5A1D" w:rsidRPr="001212ED">
        <w:rPr>
          <w:u w:val="single"/>
        </w:rPr>
        <w:t>Data</w:t>
      </w:r>
      <w:r w:rsidR="00AE2FCC">
        <w:t>:</w:t>
      </w:r>
    </w:p>
    <w:p w14:paraId="38E5820A" w14:textId="2C3B2EFB" w:rsidR="00AE2FCC" w:rsidRDefault="00AD50AB" w:rsidP="00FB5A1D">
      <w:pPr>
        <w:rPr>
          <w:ins w:id="128" w:author="Fox, Cameron Windsor" w:date="2017-10-25T16:05:00Z"/>
        </w:rPr>
      </w:pPr>
      <w:ins w:id="129" w:author="Fox, Cameron Windsor" w:date="2017-10-25T11:29:00Z">
        <w:r>
          <w:t>With using Unity and its software for building source code and debugging, it is very easy to learn what everything does. Unity</w:t>
        </w:r>
      </w:ins>
      <w:ins w:id="130" w:author="Fox, Cameron Windsor" w:date="2017-10-25T11:30:00Z">
        <w:r>
          <w:t xml:space="preserve">’s website has </w:t>
        </w:r>
      </w:ins>
      <w:ins w:id="131" w:author="Fox, Cameron Windsor" w:date="2017-10-25T16:01:00Z">
        <w:r w:rsidR="006E13F7">
          <w:t xml:space="preserve">information for every function and use of source code that the software offers. It is very well </w:t>
        </w:r>
      </w:ins>
      <w:ins w:id="132" w:author="Fox, Cameron Windsor" w:date="2017-10-25T16:04:00Z">
        <w:r w:rsidR="006E13F7">
          <w:t>constructed,</w:t>
        </w:r>
      </w:ins>
      <w:ins w:id="133" w:author="Fox, Cameron Windsor" w:date="2017-10-25T16:01:00Z">
        <w:r w:rsidR="006E13F7">
          <w:t xml:space="preserve"> and everything is easy to follow along. One plus for coding in Mono-Develop, if a developer is having trouble thinking of what function to use or how to apply a </w:t>
        </w:r>
      </w:ins>
      <w:ins w:id="134" w:author="Fox, Cameron Windsor" w:date="2017-10-25T16:04:00Z">
        <w:r w:rsidR="006E13F7">
          <w:t>certain</w:t>
        </w:r>
      </w:ins>
      <w:ins w:id="135" w:author="Fox, Cameron Windsor" w:date="2017-10-25T16:01:00Z">
        <w:r w:rsidR="006E13F7">
          <w:t xml:space="preserve"> aspect for a section of code or a script for the game, there is a handy short cut to take you directly to the website, more </w:t>
        </w:r>
      </w:ins>
      <w:ins w:id="136" w:author="Fox, Cameron Windsor" w:date="2017-10-25T16:05:00Z">
        <w:r w:rsidR="006E13F7">
          <w:t>precisely</w:t>
        </w:r>
      </w:ins>
      <w:ins w:id="137" w:author="Fox, Cameron Windsor" w:date="2017-10-25T16:01:00Z">
        <w:r w:rsidR="006E13F7">
          <w:t xml:space="preserve"> right to the function type you want to work with and then lists all the different uses this </w:t>
        </w:r>
      </w:ins>
      <w:ins w:id="138" w:author="Fox, Cameron Windsor" w:date="2017-10-25T16:04:00Z">
        <w:r w:rsidR="006E13F7">
          <w:t>certain</w:t>
        </w:r>
      </w:ins>
      <w:ins w:id="139" w:author="Fox, Cameron Windsor" w:date="2017-10-25T16:01:00Z">
        <w:r w:rsidR="006E13F7">
          <w:t xml:space="preserve"> function or variable has. The developer clicks on the link that is </w:t>
        </w:r>
      </w:ins>
      <w:ins w:id="140" w:author="Fox, Cameron Windsor" w:date="2017-10-25T16:03:00Z">
        <w:r w:rsidR="006E13F7">
          <w:t>needed</w:t>
        </w:r>
      </w:ins>
      <w:ins w:id="141" w:author="Fox, Cameron Windsor" w:date="2017-10-25T16:01:00Z">
        <w:r w:rsidR="006E13F7">
          <w:t xml:space="preserve"> </w:t>
        </w:r>
      </w:ins>
      <w:ins w:id="142" w:author="Fox, Cameron Windsor" w:date="2017-10-25T16:03:00Z">
        <w:r w:rsidR="006E13F7">
          <w:t xml:space="preserve">and here, the information </w:t>
        </w:r>
      </w:ins>
      <w:ins w:id="143" w:author="Fox, Cameron Windsor" w:date="2017-10-25T16:05:00Z">
        <w:r w:rsidR="006E13F7">
          <w:t xml:space="preserve">is </w:t>
        </w:r>
      </w:ins>
      <w:ins w:id="144" w:author="Fox, Cameron Windsor" w:date="2017-10-25T16:03:00Z">
        <w:r w:rsidR="006E13F7">
          <w:t xml:space="preserve">describing what this variable or this source code will do. At the end giving an example of how it would look like. </w:t>
        </w:r>
      </w:ins>
    </w:p>
    <w:p w14:paraId="75862514" w14:textId="6C2D32E3" w:rsidR="006E13F7" w:rsidRPr="00AE2FCC" w:rsidRDefault="006E13F7" w:rsidP="00FB5A1D">
      <w:ins w:id="145" w:author="Fox, Cameron Windsor" w:date="2017-10-25T16:05:00Z">
        <w:r>
          <w:t>When working with Microsoft Visual Studios, if the developer needs to look up how the language works</w:t>
        </w:r>
      </w:ins>
      <w:ins w:id="146" w:author="Fox, Cameron Windsor" w:date="2017-10-25T16:07:00Z">
        <w:r>
          <w:t>, for the mo</w:t>
        </w:r>
      </w:ins>
      <w:ins w:id="147" w:author="Fox, Cameron Windsor" w:date="2017-10-25T16:08:00Z">
        <w:r>
          <w:t>s</w:t>
        </w:r>
      </w:ins>
      <w:ins w:id="148" w:author="Fox, Cameron Windsor" w:date="2017-10-25T16:07:00Z">
        <w:r>
          <w:t xml:space="preserve">t part, this software doesn’t have the same type of help as Unity has for Mono-Develop. If someone needs help on how something works in visual studios </w:t>
        </w:r>
      </w:ins>
      <w:ins w:id="149" w:author="Fox, Cameron Windsor" w:date="2017-10-25T16:08:00Z">
        <w:r>
          <w:t>the developer needs to search other sites for where other programmers have as</w:t>
        </w:r>
      </w:ins>
      <w:ins w:id="150" w:author="Fox, Cameron Windsor" w:date="2017-10-25T16:09:00Z">
        <w:r>
          <w:t>k</w:t>
        </w:r>
      </w:ins>
      <w:ins w:id="151" w:author="Fox, Cameron Windsor" w:date="2017-10-25T16:08:00Z">
        <w:r>
          <w:t xml:space="preserve">ed similar questions and they learn how the code </w:t>
        </w:r>
      </w:ins>
      <w:ins w:id="152" w:author="Fox, Cameron Windsor" w:date="2017-10-25T16:54:00Z">
        <w:r w:rsidR="00B15142">
          <w:t>works,</w:t>
        </w:r>
      </w:ins>
      <w:ins w:id="153" w:author="Fox, Cameron Windsor" w:date="2017-10-25T16:08:00Z">
        <w:r>
          <w:t xml:space="preserve"> this way.</w:t>
        </w:r>
      </w:ins>
    </w:p>
    <w:p w14:paraId="57BA9425" w14:textId="77777777" w:rsidR="00FB5A1D" w:rsidRPr="00AE2FCC" w:rsidRDefault="00E34209" w:rsidP="00C23382">
      <w:pPr>
        <w:outlineLvl w:val="0"/>
      </w:pPr>
      <w:r>
        <w:tab/>
      </w:r>
      <w:r w:rsidR="00FB5A1D" w:rsidRPr="001212ED">
        <w:rPr>
          <w:u w:val="single"/>
        </w:rPr>
        <w:t>Interpretation</w:t>
      </w:r>
      <w:r w:rsidR="00AE2FCC">
        <w:t>:</w:t>
      </w:r>
    </w:p>
    <w:p w14:paraId="2BD23977" w14:textId="3E097D1C" w:rsidR="00FB5A1D" w:rsidRPr="00FB5A1D" w:rsidRDefault="006E13F7" w:rsidP="001212ED">
      <w:ins w:id="154" w:author="Fox, Cameron Windsor" w:date="2017-10-25T16:09:00Z">
        <w:r>
          <w:t xml:space="preserve">By looking at how the developers can learn both working with Mono-Develop with Unity versus using Microsoft Visual Studios, by using Mono-Develop the built-In software, you will have a much easier time learning how the code will work, run, and how to build it. With using visual studios, it would be more challenging to </w:t>
        </w:r>
      </w:ins>
      <w:ins w:id="155" w:author="Fox, Cameron Windsor" w:date="2017-10-25T16:54:00Z">
        <w:r w:rsidR="00B15142">
          <w:t>go</w:t>
        </w:r>
      </w:ins>
      <w:ins w:id="156" w:author="Fox, Cameron Windsor" w:date="2017-10-25T16:09:00Z">
        <w:r>
          <w:t xml:space="preserve"> online and search sites to find an answer to a question on how a function or section of code is supposed to</w:t>
        </w:r>
      </w:ins>
      <w:ins w:id="157" w:author="Fox, Cameron Windsor" w:date="2017-10-25T16:11:00Z">
        <w:r>
          <w:t xml:space="preserve"> </w:t>
        </w:r>
      </w:ins>
      <w:ins w:id="158" w:author="Fox, Cameron Windsor" w:date="2017-10-25T16:09:00Z">
        <w:r>
          <w:t>w</w:t>
        </w:r>
      </w:ins>
      <w:ins w:id="159" w:author="Fox, Cameron Windsor" w:date="2017-10-25T16:11:00Z">
        <w:r>
          <w:t>o</w:t>
        </w:r>
      </w:ins>
      <w:ins w:id="160" w:author="Fox, Cameron Windsor" w:date="2017-10-25T16:09:00Z">
        <w:r>
          <w:t>rk.</w:t>
        </w:r>
      </w:ins>
      <w:ins w:id="161" w:author="Fox, Cameron Windsor" w:date="2017-10-25T16:11:00Z">
        <w:r>
          <w:t xml:space="preserve"> Unity </w:t>
        </w:r>
      </w:ins>
      <w:ins w:id="162" w:author="Fox, Cameron Windsor" w:date="2017-10-25T16:54:00Z">
        <w:r w:rsidR="00B15142">
          <w:t>built</w:t>
        </w:r>
      </w:ins>
      <w:ins w:id="163" w:author="Fox, Cameron Windsor" w:date="2017-10-25T16:11:00Z">
        <w:r>
          <w:t xml:space="preserve">-In Mono-Develop wins this criterion. </w:t>
        </w:r>
      </w:ins>
      <w:ins w:id="164" w:author="Fox, Cameron Windsor" w:date="2017-10-25T16:09:00Z">
        <w:r>
          <w:t xml:space="preserve"> </w:t>
        </w:r>
      </w:ins>
    </w:p>
    <w:p w14:paraId="3AF364E5" w14:textId="77777777" w:rsidR="001212ED" w:rsidRPr="001212ED" w:rsidRDefault="001212ED" w:rsidP="00C23382">
      <w:pPr>
        <w:outlineLvl w:val="0"/>
        <w:rPr>
          <w:b/>
        </w:rPr>
      </w:pPr>
      <w:r w:rsidRPr="001212ED">
        <w:rPr>
          <w:b/>
        </w:rPr>
        <w:t>Cost</w:t>
      </w:r>
    </w:p>
    <w:p w14:paraId="267276CA" w14:textId="77777777" w:rsidR="001212ED" w:rsidRDefault="00E34209" w:rsidP="00C23382">
      <w:pPr>
        <w:outlineLvl w:val="0"/>
      </w:pPr>
      <w:r>
        <w:tab/>
      </w:r>
      <w:r w:rsidR="001212ED" w:rsidRPr="001212ED">
        <w:rPr>
          <w:u w:val="single"/>
        </w:rPr>
        <w:t>Explanation</w:t>
      </w:r>
      <w:r w:rsidR="00AE2FCC">
        <w:t>:</w:t>
      </w:r>
    </w:p>
    <w:p w14:paraId="1043F5CF" w14:textId="77777777" w:rsidR="00AE2FCC" w:rsidRPr="00AE2FCC" w:rsidRDefault="00AE2FCC" w:rsidP="001212ED">
      <w:r>
        <w:t xml:space="preserve">With </w:t>
      </w:r>
      <w:r w:rsidR="005E51DF">
        <w:t>this criterion</w:t>
      </w:r>
      <w:r>
        <w:t>, cost will be comparing the price that developers would need to pay to be able to use the two programs but also the software that is needed for video game development that the programs supply. The data will be a table showing the price of each p</w:t>
      </w:r>
      <w:r w:rsidR="005E51DF">
        <w:t xml:space="preserve">rogram and the software used for coding and to do any debugging. </w:t>
      </w:r>
    </w:p>
    <w:p w14:paraId="1A39B22F" w14:textId="77777777" w:rsidR="001212ED" w:rsidRDefault="00E34209" w:rsidP="00C23382">
      <w:pPr>
        <w:outlineLvl w:val="0"/>
      </w:pPr>
      <w:r>
        <w:tab/>
      </w:r>
      <w:r w:rsidR="001212ED" w:rsidRPr="001212ED">
        <w:rPr>
          <w:u w:val="single"/>
        </w:rPr>
        <w:t>Data</w:t>
      </w:r>
      <w:r w:rsidR="00AE2FCC">
        <w:t>:</w:t>
      </w:r>
    </w:p>
    <w:tbl>
      <w:tblPr>
        <w:tblStyle w:val="TableGrid"/>
        <w:tblW w:w="0" w:type="auto"/>
        <w:tblLook w:val="04A0" w:firstRow="1" w:lastRow="0" w:firstColumn="1" w:lastColumn="0" w:noHBand="0" w:noVBand="1"/>
      </w:tblPr>
      <w:tblGrid>
        <w:gridCol w:w="3116"/>
        <w:gridCol w:w="3117"/>
        <w:gridCol w:w="3117"/>
      </w:tblGrid>
      <w:tr w:rsidR="005E51DF" w14:paraId="70755F09" w14:textId="77777777" w:rsidTr="005E51DF">
        <w:tc>
          <w:tcPr>
            <w:tcW w:w="3116" w:type="dxa"/>
          </w:tcPr>
          <w:p w14:paraId="32758074" w14:textId="77777777" w:rsidR="005E51DF" w:rsidRDefault="005E51DF" w:rsidP="001212ED">
            <w:r>
              <w:t>Program:</w:t>
            </w:r>
          </w:p>
        </w:tc>
        <w:tc>
          <w:tcPr>
            <w:tcW w:w="3117" w:type="dxa"/>
          </w:tcPr>
          <w:p w14:paraId="60CDB1A3" w14:textId="3FCAF5DB" w:rsidR="005E51DF" w:rsidRDefault="005E51DF" w:rsidP="001212ED">
            <w:r>
              <w:t>Unity</w:t>
            </w:r>
            <w:ins w:id="165" w:author="Fox, Cameron Windsor" w:date="2017-10-25T16:24:00Z">
              <w:r w:rsidR="00F562C5">
                <w:t xml:space="preserve"> [1]</w:t>
              </w:r>
            </w:ins>
          </w:p>
        </w:tc>
        <w:tc>
          <w:tcPr>
            <w:tcW w:w="3117" w:type="dxa"/>
          </w:tcPr>
          <w:p w14:paraId="4E24AFB4" w14:textId="0979F2E8" w:rsidR="005E51DF" w:rsidRDefault="005E51DF" w:rsidP="001212ED">
            <w:r>
              <w:t>Microsoft Visual Studios</w:t>
            </w:r>
            <w:ins w:id="166" w:author="Fox, Cameron Windsor" w:date="2017-10-25T16:24:00Z">
              <w:r w:rsidR="00F562C5">
                <w:t xml:space="preserve"> [2]</w:t>
              </w:r>
            </w:ins>
          </w:p>
        </w:tc>
      </w:tr>
      <w:tr w:rsidR="005E51DF" w14:paraId="796A9238" w14:textId="77777777" w:rsidTr="005E51DF">
        <w:tc>
          <w:tcPr>
            <w:tcW w:w="3116" w:type="dxa"/>
          </w:tcPr>
          <w:p w14:paraId="61CBC385" w14:textId="77777777" w:rsidR="005E51DF" w:rsidRDefault="005E51DF" w:rsidP="001212ED">
            <w:r>
              <w:lastRenderedPageBreak/>
              <w:t>Program Type</w:t>
            </w:r>
            <w:r w:rsidR="00A9010D">
              <w:t xml:space="preserve"> #1</w:t>
            </w:r>
            <w:r>
              <w:t>:</w:t>
            </w:r>
          </w:p>
        </w:tc>
        <w:tc>
          <w:tcPr>
            <w:tcW w:w="3117" w:type="dxa"/>
          </w:tcPr>
          <w:p w14:paraId="6118AAD8" w14:textId="77777777" w:rsidR="005E51DF" w:rsidRDefault="005E51DF" w:rsidP="001212ED">
            <w:r>
              <w:t>Personal: $Free</w:t>
            </w:r>
          </w:p>
        </w:tc>
        <w:tc>
          <w:tcPr>
            <w:tcW w:w="3117" w:type="dxa"/>
          </w:tcPr>
          <w:p w14:paraId="0A5EFF08" w14:textId="77777777" w:rsidR="005E51DF" w:rsidRDefault="00A9010D" w:rsidP="001212ED">
            <w:r>
              <w:t>Visual Studio Professional Subscription: $799.00</w:t>
            </w:r>
          </w:p>
        </w:tc>
      </w:tr>
      <w:tr w:rsidR="005E51DF" w14:paraId="38F82B3F" w14:textId="77777777" w:rsidTr="005E51DF">
        <w:tc>
          <w:tcPr>
            <w:tcW w:w="3116" w:type="dxa"/>
          </w:tcPr>
          <w:p w14:paraId="08787704" w14:textId="77777777" w:rsidR="005E51DF" w:rsidRDefault="005E51DF" w:rsidP="001212ED">
            <w:r>
              <w:t>Program Type</w:t>
            </w:r>
            <w:r w:rsidR="00A9010D">
              <w:t xml:space="preserve"> #2</w:t>
            </w:r>
            <w:r>
              <w:t>:</w:t>
            </w:r>
          </w:p>
        </w:tc>
        <w:tc>
          <w:tcPr>
            <w:tcW w:w="3117" w:type="dxa"/>
          </w:tcPr>
          <w:p w14:paraId="107A93EC" w14:textId="77777777" w:rsidR="005E51DF" w:rsidRDefault="005E51DF" w:rsidP="001212ED">
            <w:r>
              <w:t>Plus: $35</w:t>
            </w:r>
            <w:r w:rsidR="00A9010D">
              <w:t>.00</w:t>
            </w:r>
            <w:r>
              <w:t xml:space="preserve"> per month</w:t>
            </w:r>
          </w:p>
        </w:tc>
        <w:tc>
          <w:tcPr>
            <w:tcW w:w="3117" w:type="dxa"/>
          </w:tcPr>
          <w:p w14:paraId="49897271" w14:textId="77777777" w:rsidR="005E51DF" w:rsidRDefault="00A9010D" w:rsidP="001212ED">
            <w:r>
              <w:t>Visual Studio Enterprise Subscription: $2,569.00</w:t>
            </w:r>
          </w:p>
        </w:tc>
      </w:tr>
      <w:tr w:rsidR="005E51DF" w14:paraId="09D9C734" w14:textId="77777777" w:rsidTr="005E51DF">
        <w:tc>
          <w:tcPr>
            <w:tcW w:w="3116" w:type="dxa"/>
          </w:tcPr>
          <w:p w14:paraId="239FF3B1" w14:textId="77777777" w:rsidR="005E51DF" w:rsidRDefault="005E51DF" w:rsidP="001212ED">
            <w:r>
              <w:t>Program Type</w:t>
            </w:r>
            <w:r w:rsidR="00A9010D">
              <w:t xml:space="preserve"> #3</w:t>
            </w:r>
            <w:r>
              <w:t>:</w:t>
            </w:r>
          </w:p>
        </w:tc>
        <w:tc>
          <w:tcPr>
            <w:tcW w:w="3117" w:type="dxa"/>
          </w:tcPr>
          <w:p w14:paraId="4A54A50B" w14:textId="77777777" w:rsidR="005E51DF" w:rsidRDefault="005E51DF" w:rsidP="001212ED">
            <w:r>
              <w:t>Pro: $125</w:t>
            </w:r>
            <w:r w:rsidR="00A9010D">
              <w:t>.00</w:t>
            </w:r>
            <w:r>
              <w:t xml:space="preserve"> per month</w:t>
            </w:r>
          </w:p>
        </w:tc>
        <w:tc>
          <w:tcPr>
            <w:tcW w:w="3117" w:type="dxa"/>
          </w:tcPr>
          <w:p w14:paraId="2C4C655F" w14:textId="77777777" w:rsidR="005E51DF" w:rsidRDefault="00A9010D" w:rsidP="001212ED">
            <w:r>
              <w:t>Visual Studio Professional 2017: $499.00</w:t>
            </w:r>
          </w:p>
        </w:tc>
      </w:tr>
      <w:tr w:rsidR="00A9010D" w14:paraId="4553AD84" w14:textId="77777777" w:rsidTr="005E51DF">
        <w:tc>
          <w:tcPr>
            <w:tcW w:w="3116" w:type="dxa"/>
          </w:tcPr>
          <w:p w14:paraId="02BBD9A1" w14:textId="77777777" w:rsidR="00A9010D" w:rsidRDefault="00A9010D" w:rsidP="001212ED">
            <w:r>
              <w:t xml:space="preserve">Program Type #4: </w:t>
            </w:r>
          </w:p>
        </w:tc>
        <w:tc>
          <w:tcPr>
            <w:tcW w:w="3117" w:type="dxa"/>
          </w:tcPr>
          <w:p w14:paraId="7B98B0C1" w14:textId="77777777" w:rsidR="00A9010D" w:rsidRDefault="00A9010D" w:rsidP="001212ED">
            <w:r>
              <w:t>N/A</w:t>
            </w:r>
          </w:p>
        </w:tc>
        <w:tc>
          <w:tcPr>
            <w:tcW w:w="3117" w:type="dxa"/>
          </w:tcPr>
          <w:p w14:paraId="2BC1CFF5" w14:textId="77777777" w:rsidR="00A9010D" w:rsidRDefault="00A9010D" w:rsidP="001212ED">
            <w:r>
              <w:t>Visual Studio Test Professional Subscription: $899.00</w:t>
            </w:r>
          </w:p>
        </w:tc>
      </w:tr>
      <w:tr w:rsidR="005E51DF" w14:paraId="5D486614" w14:textId="77777777" w:rsidTr="005E51DF">
        <w:tc>
          <w:tcPr>
            <w:tcW w:w="3116" w:type="dxa"/>
          </w:tcPr>
          <w:p w14:paraId="36346DAE" w14:textId="77777777" w:rsidR="005E51DF" w:rsidRDefault="005E51DF" w:rsidP="001212ED">
            <w:r>
              <w:t>Source Code Software:</w:t>
            </w:r>
          </w:p>
        </w:tc>
        <w:tc>
          <w:tcPr>
            <w:tcW w:w="3117" w:type="dxa"/>
          </w:tcPr>
          <w:p w14:paraId="1460860E" w14:textId="77777777" w:rsidR="005E51DF" w:rsidRDefault="005E51DF" w:rsidP="001212ED">
            <w:r>
              <w:t>Mono-Develop</w:t>
            </w:r>
          </w:p>
        </w:tc>
        <w:tc>
          <w:tcPr>
            <w:tcW w:w="3117" w:type="dxa"/>
          </w:tcPr>
          <w:p w14:paraId="56037265" w14:textId="77777777" w:rsidR="005E51DF" w:rsidRDefault="005E51DF" w:rsidP="001212ED">
            <w:r>
              <w:t>Visual Studios</w:t>
            </w:r>
          </w:p>
        </w:tc>
      </w:tr>
    </w:tbl>
    <w:p w14:paraId="3D8101DB" w14:textId="77777777" w:rsidR="00AE2FCC" w:rsidRDefault="00AE2FCC" w:rsidP="001212ED"/>
    <w:p w14:paraId="1930FA50" w14:textId="77777777" w:rsidR="00E34209" w:rsidRPr="00AE2FCC" w:rsidRDefault="00E34209" w:rsidP="001212ED">
      <w:r>
        <w:t xml:space="preserve">These are the different prices for the different choices of software for Unity and Microsoft Visual Studios. Prices checked on their main websites. </w:t>
      </w:r>
    </w:p>
    <w:p w14:paraId="06FF9B0B" w14:textId="77777777" w:rsidR="00AE2FCC" w:rsidRPr="00AE2FCC" w:rsidRDefault="00E34209" w:rsidP="00C23382">
      <w:pPr>
        <w:outlineLvl w:val="0"/>
      </w:pPr>
      <w:r>
        <w:tab/>
      </w:r>
      <w:r w:rsidR="001212ED" w:rsidRPr="001212ED">
        <w:rPr>
          <w:u w:val="single"/>
        </w:rPr>
        <w:t>Interpretation</w:t>
      </w:r>
      <w:r w:rsidR="00AE2FCC">
        <w:t>:</w:t>
      </w:r>
    </w:p>
    <w:p w14:paraId="16EBAF85" w14:textId="77777777" w:rsidR="001212ED" w:rsidRPr="001212ED" w:rsidRDefault="00E34209">
      <w:r>
        <w:t>From looking at the costs for each software version listed from each of the two-program’s main website, Unity would be the cheapest to buy compared to the software choices with Microsoft Visual Studios.</w:t>
      </w:r>
    </w:p>
    <w:p w14:paraId="6AB92F78" w14:textId="77777777" w:rsidR="00FB01FC" w:rsidRPr="001212ED" w:rsidRDefault="00FB01FC" w:rsidP="00C23382">
      <w:pPr>
        <w:outlineLvl w:val="0"/>
        <w:rPr>
          <w:b/>
        </w:rPr>
      </w:pPr>
      <w:r w:rsidRPr="001212ED">
        <w:rPr>
          <w:b/>
        </w:rPr>
        <w:t>Conclusion</w:t>
      </w:r>
    </w:p>
    <w:p w14:paraId="5D5F0A99" w14:textId="02A1DE69" w:rsidR="00FB01FC" w:rsidRDefault="00FB01FC" w:rsidP="00C23382">
      <w:pPr>
        <w:outlineLvl w:val="0"/>
        <w:rPr>
          <w:ins w:id="167" w:author="Fox, Cameron Windsor" w:date="2017-10-25T16:19:00Z"/>
        </w:rPr>
      </w:pPr>
      <w:r>
        <w:tab/>
      </w:r>
      <w:r w:rsidRPr="001212ED">
        <w:rPr>
          <w:i/>
        </w:rPr>
        <w:t>Summary</w:t>
      </w:r>
    </w:p>
    <w:p w14:paraId="16DE21D6" w14:textId="0B89D786" w:rsidR="00CD7AD8" w:rsidRPr="00CD7AD8" w:rsidRDefault="00CD7AD8" w:rsidP="00C23382">
      <w:pPr>
        <w:outlineLvl w:val="0"/>
        <w:rPr>
          <w:rPrChange w:id="168" w:author="Fox, Cameron Windsor" w:date="2017-10-25T16:19:00Z">
            <w:rPr>
              <w:i/>
            </w:rPr>
          </w:rPrChange>
        </w:rPr>
      </w:pPr>
      <w:ins w:id="169" w:author="Fox, Cameron Windsor" w:date="2017-10-25T16:20:00Z">
        <w:r>
          <w:t>This report will compare the use of Unity and the built-in software Mono-Develop and Microsoft Visual Studios to see which software is better suited for the developers</w:t>
        </w:r>
        <w:r>
          <w:t xml:space="preserve"> using three criteria: reliability, educating</w:t>
        </w:r>
      </w:ins>
      <w:ins w:id="170" w:author="Fox, Cameron Windsor" w:date="2017-10-25T16:21:00Z">
        <w:r>
          <w:t xml:space="preserve"> the software uses, </w:t>
        </w:r>
      </w:ins>
      <w:ins w:id="171" w:author="Fox, Cameron Windsor" w:date="2017-10-25T16:22:00Z">
        <w:r>
          <w:t xml:space="preserve">and </w:t>
        </w:r>
      </w:ins>
      <w:ins w:id="172" w:author="Fox, Cameron Windsor" w:date="2017-10-25T16:21:00Z">
        <w:r>
          <w:t xml:space="preserve">cost. </w:t>
        </w:r>
      </w:ins>
      <w:ins w:id="173" w:author="Fox, Cameron Windsor" w:date="2017-10-25T16:22:00Z">
        <w:r>
          <w:t xml:space="preserve">With Unity’s Built-In </w:t>
        </w:r>
      </w:ins>
      <w:ins w:id="174" w:author="Fox, Cameron Windsor" w:date="2017-10-25T16:24:00Z">
        <w:r w:rsidR="00F562C5">
          <w:t>Software</w:t>
        </w:r>
      </w:ins>
      <w:ins w:id="175" w:author="Fox, Cameron Windsor" w:date="2017-10-25T16:22:00Z">
        <w:r>
          <w:t xml:space="preserve"> Mono-Develop being the better choice. </w:t>
        </w:r>
      </w:ins>
    </w:p>
    <w:p w14:paraId="22268107" w14:textId="62C4D15B" w:rsidR="00FB01FC" w:rsidRDefault="00FB01FC">
      <w:pPr>
        <w:rPr>
          <w:ins w:id="176" w:author="Fox, Cameron Windsor" w:date="2017-10-25T16:19:00Z"/>
        </w:rPr>
      </w:pPr>
      <w:r>
        <w:tab/>
      </w:r>
      <w:r w:rsidRPr="001212ED">
        <w:rPr>
          <w:i/>
        </w:rPr>
        <w:t>Conclusions</w:t>
      </w:r>
    </w:p>
    <w:p w14:paraId="33A06CE5" w14:textId="030159B8" w:rsidR="00CD7AD8" w:rsidRPr="00CD7AD8" w:rsidRDefault="00F562C5">
      <w:pPr>
        <w:rPr>
          <w:rPrChange w:id="177" w:author="Fox, Cameron Windsor" w:date="2017-10-25T16:19:00Z">
            <w:rPr>
              <w:i/>
            </w:rPr>
          </w:rPrChange>
        </w:rPr>
      </w:pPr>
      <w:ins w:id="178" w:author="Fox, Cameron Windsor" w:date="2017-10-25T16:27:00Z">
        <w:r>
          <w:t xml:space="preserve">After going through all the data and information, Unity is in the lead with Microsoft </w:t>
        </w:r>
      </w:ins>
      <w:ins w:id="179" w:author="Fox, Cameron Windsor" w:date="2017-10-25T16:35:00Z">
        <w:r w:rsidR="0025067D">
          <w:t>Visual</w:t>
        </w:r>
      </w:ins>
      <w:ins w:id="180" w:author="Fox, Cameron Windsor" w:date="2017-10-25T16:27:00Z">
        <w:r>
          <w:t xml:space="preserve"> Studios, in second place. With Unity alone being a cheaper deal, </w:t>
        </w:r>
      </w:ins>
      <w:ins w:id="181" w:author="Fox, Cameron Windsor" w:date="2017-10-25T16:28:00Z">
        <w:r>
          <w:t>as well as having a website to clearly explain every part of source code that can be used making everything easy to follow and understand. This is a very good choice for a new game development company. Even though Visual Studios might come out on top with some uses with making debugging easier, Unity</w:t>
        </w:r>
      </w:ins>
      <w:ins w:id="182" w:author="Fox, Cameron Windsor" w:date="2017-10-25T16:29:00Z">
        <w:r>
          <w:t xml:space="preserve">’s Built-In software has so much more potential and uses that visual studios </w:t>
        </w:r>
      </w:ins>
      <w:ins w:id="183" w:author="Fox, Cameron Windsor" w:date="2017-10-25T16:30:00Z">
        <w:r>
          <w:t>doesn’t</w:t>
        </w:r>
      </w:ins>
      <w:ins w:id="184" w:author="Fox, Cameron Windsor" w:date="2017-10-25T16:34:00Z">
        <w:r w:rsidR="0025067D">
          <w:t xml:space="preserve"> have the resources to support</w:t>
        </w:r>
      </w:ins>
      <w:ins w:id="185" w:author="Fox, Cameron Windsor" w:date="2017-10-25T16:29:00Z">
        <w:r>
          <w:t xml:space="preserve"> </w:t>
        </w:r>
      </w:ins>
      <w:ins w:id="186" w:author="Fox, Cameron Windsor" w:date="2017-10-25T16:30:00Z">
        <w:r w:rsidR="0025067D">
          <w:t>the same way Unity</w:t>
        </w:r>
      </w:ins>
      <w:ins w:id="187" w:author="Fox, Cameron Windsor" w:date="2017-10-25T16:34:00Z">
        <w:r w:rsidR="0025067D">
          <w:t>’s software Mono-Develop can</w:t>
        </w:r>
      </w:ins>
      <w:ins w:id="188" w:author="Fox, Cameron Windsor" w:date="2017-10-25T16:30:00Z">
        <w:r>
          <w:t xml:space="preserve">. </w:t>
        </w:r>
      </w:ins>
    </w:p>
    <w:p w14:paraId="3A309D2B" w14:textId="7A412EB7" w:rsidR="00FB01FC" w:rsidRDefault="00FB01FC">
      <w:pPr>
        <w:rPr>
          <w:ins w:id="189" w:author="Fox, Cameron Windsor" w:date="2017-10-25T16:15:00Z"/>
        </w:rPr>
      </w:pPr>
      <w:r>
        <w:tab/>
      </w:r>
      <w:r w:rsidRPr="001212ED">
        <w:rPr>
          <w:i/>
        </w:rPr>
        <w:t>Recommendation</w:t>
      </w:r>
    </w:p>
    <w:p w14:paraId="31AA0B9B" w14:textId="34D9318E" w:rsidR="00CD7AD8" w:rsidDel="00F31C2D" w:rsidRDefault="00CD7AD8" w:rsidP="00F31C2D">
      <w:pPr>
        <w:rPr>
          <w:del w:id="190" w:author="Fox, Cameron Windsor" w:date="2017-10-25T17:09:00Z"/>
        </w:rPr>
        <w:pPrChange w:id="191" w:author="Fox, Cameron Windsor" w:date="2017-10-25T17:09:00Z">
          <w:pPr>
            <w:outlineLvl w:val="0"/>
          </w:pPr>
        </w:pPrChange>
      </w:pPr>
      <w:ins w:id="192" w:author="Fox, Cameron Windsor" w:date="2017-10-25T16:15:00Z">
        <w:r>
          <w:t>Based on these conclusions, I have found that with using Unity, to pick from either using the Built-In software for developing source code and debugging Mono-Develop or using Visual Studios, I recommend using Mono-Develop. Even though Mono-Develop has its points where Visual Studios wins, it is a better choice overall</w:t>
        </w:r>
      </w:ins>
      <w:ins w:id="193" w:author="Fox, Cameron Windsor" w:date="2017-10-25T16:25:00Z">
        <w:r w:rsidR="00F562C5">
          <w:t xml:space="preserve"> it is going to be cheaper than having both the subscription with Unity</w:t>
        </w:r>
      </w:ins>
      <w:ins w:id="194" w:author="Fox, Cameron Windsor" w:date="2017-10-25T16:26:00Z">
        <w:r w:rsidR="00F562C5">
          <w:t xml:space="preserve"> </w:t>
        </w:r>
      </w:ins>
      <w:ins w:id="195" w:author="Fox, Cameron Windsor" w:date="2017-10-25T16:25:00Z">
        <w:r w:rsidR="00F562C5">
          <w:t xml:space="preserve">and </w:t>
        </w:r>
      </w:ins>
      <w:ins w:id="196" w:author="Fox, Cameron Windsor" w:date="2017-10-25T16:26:00Z">
        <w:r w:rsidR="00F562C5">
          <w:t>the payment for Microsoft Visual Studios</w:t>
        </w:r>
      </w:ins>
      <w:ins w:id="197" w:author="Fox, Cameron Windsor" w:date="2017-10-25T16:15:00Z">
        <w:r>
          <w:t xml:space="preserve">. </w:t>
        </w:r>
      </w:ins>
      <w:ins w:id="198" w:author="Fox, Cameron Windsor" w:date="2017-10-25T16:17:00Z">
        <w:r>
          <w:t xml:space="preserve">Using the </w:t>
        </w:r>
      </w:ins>
      <w:ins w:id="199" w:author="Fox, Cameron Windsor" w:date="2017-10-25T16:19:00Z">
        <w:r>
          <w:t>built-in</w:t>
        </w:r>
      </w:ins>
      <w:ins w:id="200" w:author="Fox, Cameron Windsor" w:date="2017-10-25T16:17:00Z">
        <w:r>
          <w:t xml:space="preserve"> software Mono-Develop when using the video game development program Unity will be the best choice for the Indie Gaming Company </w:t>
        </w:r>
      </w:ins>
      <w:ins w:id="201" w:author="Fox, Cameron Windsor" w:date="2017-10-25T16:18:00Z">
        <w:r>
          <w:t xml:space="preserve">X to work and get </w:t>
        </w:r>
      </w:ins>
      <w:ins w:id="202" w:author="Fox, Cameron Windsor" w:date="2017-10-25T16:25:00Z">
        <w:r w:rsidR="00F562C5">
          <w:t>their</w:t>
        </w:r>
      </w:ins>
      <w:ins w:id="203" w:author="Fox, Cameron Windsor" w:date="2017-10-25T16:18:00Z">
        <w:r>
          <w:t xml:space="preserve"> new video game built and finished by the due date. </w:t>
        </w:r>
      </w:ins>
    </w:p>
    <w:p w14:paraId="0B4EF3AC" w14:textId="77777777" w:rsidR="00F31C2D" w:rsidRPr="00CD7AD8" w:rsidRDefault="00F31C2D">
      <w:pPr>
        <w:rPr>
          <w:ins w:id="204" w:author="Fox, Cameron Windsor" w:date="2017-10-25T17:09:00Z"/>
          <w:rPrChange w:id="205" w:author="Fox, Cameron Windsor" w:date="2017-10-25T16:15:00Z">
            <w:rPr>
              <w:ins w:id="206" w:author="Fox, Cameron Windsor" w:date="2017-10-25T17:09:00Z"/>
              <w:i/>
            </w:rPr>
          </w:rPrChange>
        </w:rPr>
      </w:pPr>
    </w:p>
    <w:p w14:paraId="58CAA714" w14:textId="77777777" w:rsidR="00F562C5" w:rsidRDefault="006A53A4" w:rsidP="00F31C2D">
      <w:pPr>
        <w:rPr>
          <w:ins w:id="207" w:author="Fox, Cameron Windsor" w:date="2017-10-25T16:33:00Z"/>
        </w:rPr>
        <w:pPrChange w:id="208" w:author="Fox, Cameron Windsor" w:date="2017-10-25T17:09:00Z">
          <w:pPr>
            <w:outlineLvl w:val="0"/>
          </w:pPr>
        </w:pPrChange>
      </w:pPr>
      <w:r w:rsidRPr="001212ED">
        <w:rPr>
          <w:b/>
        </w:rPr>
        <w:t>Point of Contact (POC)</w:t>
      </w:r>
      <w:ins w:id="209" w:author="Fox, Cameron Windsor" w:date="2017-10-25T16:31:00Z">
        <w:r w:rsidR="00F562C5">
          <w:t>:</w:t>
        </w:r>
      </w:ins>
    </w:p>
    <w:p w14:paraId="60D40E56" w14:textId="5D992FC6" w:rsidR="00F562C5" w:rsidRDefault="00F562C5" w:rsidP="00C23382">
      <w:pPr>
        <w:outlineLvl w:val="0"/>
        <w:rPr>
          <w:ins w:id="210" w:author="Fox, Cameron Windsor" w:date="2017-10-25T16:32:00Z"/>
        </w:rPr>
      </w:pPr>
      <w:ins w:id="211" w:author="Fox, Cameron Windsor" w:date="2017-10-25T16:31:00Z">
        <w:r>
          <w:lastRenderedPageBreak/>
          <w:t>Cameron Windsor Fox</w:t>
        </w:r>
      </w:ins>
    </w:p>
    <w:p w14:paraId="4FDBD54E" w14:textId="3FF79E89" w:rsidR="00F562C5" w:rsidRDefault="00F562C5" w:rsidP="00C23382">
      <w:pPr>
        <w:outlineLvl w:val="0"/>
        <w:rPr>
          <w:ins w:id="212" w:author="Fox, Cameron Windsor" w:date="2017-10-25T16:32:00Z"/>
        </w:rPr>
      </w:pPr>
      <w:ins w:id="213" w:author="Fox, Cameron Windsor" w:date="2017-10-25T16:32:00Z">
        <w:r>
          <w:t xml:space="preserve">Junior </w:t>
        </w:r>
      </w:ins>
      <w:ins w:id="214" w:author="Fox, Cameron Windsor" w:date="2017-10-25T16:31:00Z">
        <w:r>
          <w:t>College Student</w:t>
        </w:r>
      </w:ins>
      <w:ins w:id="215" w:author="Fox, Cameron Windsor" w:date="2017-10-25T16:32:00Z">
        <w:r>
          <w:t xml:space="preserve"> at Wright State University</w:t>
        </w:r>
      </w:ins>
    </w:p>
    <w:p w14:paraId="69FD81CD" w14:textId="646C4AAD" w:rsidR="00F562C5" w:rsidRDefault="00F562C5" w:rsidP="00C23382">
      <w:pPr>
        <w:outlineLvl w:val="0"/>
        <w:rPr>
          <w:ins w:id="216" w:author="Fox, Cameron Windsor" w:date="2017-10-25T16:32:00Z"/>
        </w:rPr>
      </w:pPr>
      <w:ins w:id="217" w:author="Fox, Cameron Windsor" w:date="2017-10-25T16:32:00Z">
        <w:r>
          <w:t>Majoring in Computer Science</w:t>
        </w:r>
      </w:ins>
      <w:ins w:id="218" w:author="Fox, Cameron Windsor" w:date="2017-10-25T16:31:00Z">
        <w:r>
          <w:t xml:space="preserve"> </w:t>
        </w:r>
      </w:ins>
    </w:p>
    <w:p w14:paraId="15A5CAC6" w14:textId="22EE7A8E" w:rsidR="00F562C5" w:rsidRDefault="00F562C5" w:rsidP="00C23382">
      <w:pPr>
        <w:outlineLvl w:val="0"/>
        <w:rPr>
          <w:ins w:id="219" w:author="Fox, Cameron Windsor" w:date="2017-10-25T16:32:00Z"/>
        </w:rPr>
      </w:pPr>
      <w:ins w:id="220" w:author="Fox, Cameron Windsor" w:date="2017-10-25T16:31:00Z">
        <w:r>
          <w:t>(419-429-9817)</w:t>
        </w:r>
      </w:ins>
    </w:p>
    <w:p w14:paraId="152A5BEA" w14:textId="75CAF62C" w:rsidR="00F562C5" w:rsidRPr="00F562C5" w:rsidDel="00F562C5" w:rsidRDefault="00F562C5" w:rsidP="00C23382">
      <w:pPr>
        <w:outlineLvl w:val="0"/>
        <w:rPr>
          <w:del w:id="221" w:author="Fox, Cameron Windsor" w:date="2017-10-25T16:33:00Z"/>
          <w:rPrChange w:id="222" w:author="Fox, Cameron Windsor" w:date="2017-10-25T16:30:00Z">
            <w:rPr>
              <w:del w:id="223" w:author="Fox, Cameron Windsor" w:date="2017-10-25T16:33:00Z"/>
              <w:b/>
            </w:rPr>
          </w:rPrChange>
        </w:rPr>
      </w:pPr>
      <w:ins w:id="224" w:author="Fox, Cameron Windsor" w:date="2017-10-25T16:32:00Z">
        <w:r>
          <w:t>cameron1w1fox@gmail.com</w:t>
        </w:r>
      </w:ins>
    </w:p>
    <w:p w14:paraId="06345A96" w14:textId="77777777" w:rsidR="006A53A4" w:rsidRDefault="006A53A4" w:rsidP="00C23382">
      <w:pPr>
        <w:outlineLvl w:val="0"/>
        <w:rPr>
          <w:b/>
        </w:rPr>
      </w:pPr>
      <w:r w:rsidRPr="001212ED">
        <w:rPr>
          <w:b/>
        </w:rPr>
        <w:t>References</w:t>
      </w:r>
    </w:p>
    <w:p w14:paraId="2183D52E" w14:textId="0B7B5748" w:rsidR="005E51DF" w:rsidRDefault="00F562C5">
      <w:ins w:id="225" w:author="Fox, Cameron Windsor" w:date="2017-10-25T16:24:00Z">
        <w:r>
          <w:t xml:space="preserve">[1] </w:t>
        </w:r>
      </w:ins>
      <w:r w:rsidR="006A7EAA" w:rsidRPr="006A7EAA">
        <w:t>Prices for different Unity Program Choices:</w:t>
      </w:r>
    </w:p>
    <w:p w14:paraId="59961163" w14:textId="77777777" w:rsidR="00A9010D" w:rsidRPr="006A7EAA" w:rsidRDefault="00A9010D" w:rsidP="00C23382">
      <w:pPr>
        <w:outlineLvl w:val="0"/>
      </w:pPr>
      <w:r>
        <w:t xml:space="preserve">Unity – Store </w:t>
      </w:r>
    </w:p>
    <w:p w14:paraId="6D25EE56" w14:textId="77777777" w:rsidR="006A7EAA" w:rsidRDefault="009A3005">
      <w:hyperlink r:id="rId4" w:history="1">
        <w:r w:rsidR="006A7EAA" w:rsidRPr="00940B1D">
          <w:rPr>
            <w:rStyle w:val="Hyperlink"/>
          </w:rPr>
          <w:t>https://store.unity.com/?_ga=2.169341409.135285862.1508798032-1477483054.1504639806</w:t>
        </w:r>
      </w:hyperlink>
      <w:r w:rsidR="006A7EAA">
        <w:t xml:space="preserve"> </w:t>
      </w:r>
    </w:p>
    <w:p w14:paraId="63353E3E" w14:textId="77777777" w:rsidR="00A9010D" w:rsidRDefault="00A9010D">
      <w:r>
        <w:t>Searched Oct. 24, 2017</w:t>
      </w:r>
    </w:p>
    <w:p w14:paraId="0CA1CB09" w14:textId="77777777" w:rsidR="00A9010D" w:rsidRDefault="00A9010D"/>
    <w:p w14:paraId="35F6CB12" w14:textId="7734B1D3" w:rsidR="006A7EAA" w:rsidRDefault="00F562C5">
      <w:ins w:id="226" w:author="Fox, Cameron Windsor" w:date="2017-10-25T16:24:00Z">
        <w:r>
          <w:t xml:space="preserve">[2] </w:t>
        </w:r>
      </w:ins>
      <w:r w:rsidR="006A7EAA">
        <w:t xml:space="preserve">Prices for Microsoft Visual Studios Program Choices: </w:t>
      </w:r>
    </w:p>
    <w:p w14:paraId="57D95139" w14:textId="77777777" w:rsidR="006A7EAA" w:rsidRPr="006A7EAA" w:rsidRDefault="00A9010D" w:rsidP="00C23382">
      <w:pPr>
        <w:outlineLvl w:val="0"/>
        <w:rPr>
          <w:i/>
        </w:rPr>
      </w:pPr>
      <w:r>
        <w:rPr>
          <w:i/>
        </w:rPr>
        <w:t>Microsoft</w:t>
      </w:r>
    </w:p>
    <w:p w14:paraId="470DCFD3" w14:textId="77777777" w:rsidR="006A7EAA" w:rsidRDefault="009A3005">
      <w:hyperlink r:id="rId5" w:history="1">
        <w:r w:rsidR="006A7EAA" w:rsidRPr="00940B1D">
          <w:rPr>
            <w:rStyle w:val="Hyperlink"/>
          </w:rPr>
          <w:t>https://www.microsoft.com/en-us/store/b/visualstudio?cl_vend=bing&amp;cl_ch=sem&amp;cl_camp=290157475&amp;cl_adg=1260040365319056&amp;cl_crtv=78752537509183&amp;cl_kw=visual%20studios%20used%20for%20development%20companies%20price&amp;cl_pub=bing.com&amp;cl_dvt=c&amp;cl_mt=b&amp;cl_gtid=kwd-78752546351751:loc-71167&amp;cl_dim0=WaxUpwAAA2-62wL3:20171024210320:s&amp;OCID=AID620866_SEM_WaxUpwAAA2-62wL3:20171024210320:s&amp;s_kwcid=AL!4249!10!78752537509183!78752546351751&amp;ef_id=WaxUpwAAA2-62wL3:20171024210320:s</w:t>
        </w:r>
      </w:hyperlink>
      <w:r w:rsidR="006A7EAA">
        <w:t xml:space="preserve"> </w:t>
      </w:r>
    </w:p>
    <w:p w14:paraId="77EA9C81" w14:textId="77777777" w:rsidR="00A9010D" w:rsidRPr="006A7EAA" w:rsidRDefault="00A9010D">
      <w:r>
        <w:t>Searched Oct. 24, 2017</w:t>
      </w:r>
    </w:p>
    <w:p w14:paraId="7E82EC4F" w14:textId="77777777" w:rsidR="006A53A4" w:rsidRPr="001212ED" w:rsidRDefault="006A53A4" w:rsidP="00C23382">
      <w:pPr>
        <w:outlineLvl w:val="0"/>
        <w:rPr>
          <w:b/>
        </w:rPr>
      </w:pPr>
      <w:r w:rsidRPr="001212ED">
        <w:rPr>
          <w:b/>
        </w:rPr>
        <w:t>Appendix</w:t>
      </w:r>
      <w:bookmarkEnd w:id="0"/>
      <w:bookmarkEnd w:id="1"/>
    </w:p>
    <w:sectPr w:rsidR="006A53A4" w:rsidRPr="0012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Pestak">
    <w15:presenceInfo w15:providerId="None" w15:userId="Tom Pestak"/>
  </w15:person>
  <w15:person w15:author="Fox, Cameron Windsor">
    <w15:presenceInfo w15:providerId="AD" w15:userId="S-1-5-21-3000582971-3309325741-11960667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D42"/>
    <w:rsid w:val="00016D5C"/>
    <w:rsid w:val="00117719"/>
    <w:rsid w:val="001212ED"/>
    <w:rsid w:val="00190FB5"/>
    <w:rsid w:val="001B305A"/>
    <w:rsid w:val="001B5DF2"/>
    <w:rsid w:val="001E0C0F"/>
    <w:rsid w:val="002465E5"/>
    <w:rsid w:val="0025067D"/>
    <w:rsid w:val="00277283"/>
    <w:rsid w:val="00286535"/>
    <w:rsid w:val="00404E73"/>
    <w:rsid w:val="004B3041"/>
    <w:rsid w:val="0052201A"/>
    <w:rsid w:val="005677AE"/>
    <w:rsid w:val="005C4220"/>
    <w:rsid w:val="005E51DF"/>
    <w:rsid w:val="00637F06"/>
    <w:rsid w:val="00656FB0"/>
    <w:rsid w:val="0068526E"/>
    <w:rsid w:val="00685761"/>
    <w:rsid w:val="00694D42"/>
    <w:rsid w:val="006A53A4"/>
    <w:rsid w:val="006A7EAA"/>
    <w:rsid w:val="006E13F7"/>
    <w:rsid w:val="0076523A"/>
    <w:rsid w:val="008865BB"/>
    <w:rsid w:val="009A3005"/>
    <w:rsid w:val="009C17F6"/>
    <w:rsid w:val="00A9010D"/>
    <w:rsid w:val="00AD50AB"/>
    <w:rsid w:val="00AE2FCC"/>
    <w:rsid w:val="00AF06B8"/>
    <w:rsid w:val="00B15142"/>
    <w:rsid w:val="00B678D3"/>
    <w:rsid w:val="00C23382"/>
    <w:rsid w:val="00C64AEA"/>
    <w:rsid w:val="00CD7AD8"/>
    <w:rsid w:val="00D038AA"/>
    <w:rsid w:val="00D40CDF"/>
    <w:rsid w:val="00D43516"/>
    <w:rsid w:val="00D978D1"/>
    <w:rsid w:val="00DF7374"/>
    <w:rsid w:val="00E34209"/>
    <w:rsid w:val="00F31C2D"/>
    <w:rsid w:val="00F37784"/>
    <w:rsid w:val="00F562C5"/>
    <w:rsid w:val="00F67A11"/>
    <w:rsid w:val="00FB01FC"/>
    <w:rsid w:val="00FB5A1D"/>
    <w:rsid w:val="00FE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448B"/>
  <w15:chartTrackingRefBased/>
  <w15:docId w15:val="{99554D9D-9E40-4F41-8548-980856F6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7EAA"/>
    <w:rPr>
      <w:color w:val="0563C1" w:themeColor="hyperlink"/>
      <w:u w:val="single"/>
    </w:rPr>
  </w:style>
  <w:style w:type="character" w:customStyle="1" w:styleId="UnresolvedMention1">
    <w:name w:val="Unresolved Mention1"/>
    <w:basedOn w:val="DefaultParagraphFont"/>
    <w:uiPriority w:val="99"/>
    <w:semiHidden/>
    <w:unhideWhenUsed/>
    <w:rsid w:val="006A7EAA"/>
    <w:rPr>
      <w:color w:val="808080"/>
      <w:shd w:val="clear" w:color="auto" w:fill="E6E6E6"/>
    </w:rPr>
  </w:style>
  <w:style w:type="paragraph" w:styleId="BalloonText">
    <w:name w:val="Balloon Text"/>
    <w:basedOn w:val="Normal"/>
    <w:link w:val="BalloonTextChar"/>
    <w:uiPriority w:val="99"/>
    <w:semiHidden/>
    <w:unhideWhenUsed/>
    <w:rsid w:val="00C23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38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3382"/>
    <w:rPr>
      <w:sz w:val="18"/>
      <w:szCs w:val="18"/>
    </w:rPr>
  </w:style>
  <w:style w:type="paragraph" w:styleId="CommentText">
    <w:name w:val="annotation text"/>
    <w:basedOn w:val="Normal"/>
    <w:link w:val="CommentTextChar"/>
    <w:uiPriority w:val="99"/>
    <w:semiHidden/>
    <w:unhideWhenUsed/>
    <w:rsid w:val="00C23382"/>
    <w:pPr>
      <w:spacing w:line="240" w:lineRule="auto"/>
    </w:pPr>
    <w:rPr>
      <w:sz w:val="24"/>
      <w:szCs w:val="24"/>
    </w:rPr>
  </w:style>
  <w:style w:type="character" w:customStyle="1" w:styleId="CommentTextChar">
    <w:name w:val="Comment Text Char"/>
    <w:basedOn w:val="DefaultParagraphFont"/>
    <w:link w:val="CommentText"/>
    <w:uiPriority w:val="99"/>
    <w:semiHidden/>
    <w:rsid w:val="00C23382"/>
    <w:rPr>
      <w:sz w:val="24"/>
      <w:szCs w:val="24"/>
    </w:rPr>
  </w:style>
  <w:style w:type="paragraph" w:styleId="CommentSubject">
    <w:name w:val="annotation subject"/>
    <w:basedOn w:val="CommentText"/>
    <w:next w:val="CommentText"/>
    <w:link w:val="CommentSubjectChar"/>
    <w:uiPriority w:val="99"/>
    <w:semiHidden/>
    <w:unhideWhenUsed/>
    <w:rsid w:val="00C23382"/>
    <w:rPr>
      <w:b/>
      <w:bCs/>
      <w:sz w:val="20"/>
      <w:szCs w:val="20"/>
    </w:rPr>
  </w:style>
  <w:style w:type="character" w:customStyle="1" w:styleId="CommentSubjectChar">
    <w:name w:val="Comment Subject Char"/>
    <w:basedOn w:val="CommentTextChar"/>
    <w:link w:val="CommentSubject"/>
    <w:uiPriority w:val="99"/>
    <w:semiHidden/>
    <w:rsid w:val="00C233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icrosoft.com/en-us/store/b/visualstudio?cl_vend=bing&amp;cl_ch=sem&amp;cl_camp=290157475&amp;cl_adg=1260040365319056&amp;cl_crtv=78752537509183&amp;cl_kw=visual%20studios%20used%20for%20development%20companies%20price&amp;cl_pub=bing.com&amp;cl_dvt=c&amp;cl_mt=b&amp;cl_gtid=kwd-78752546351751:loc-71167&amp;cl_dim0=WaxUpwAAA2-62wL3:20171024210320:s&amp;OCID=AID620866_SEM_WaxUpwAAA2-62wL3:20171024210320:s&amp;s_kwcid=AL!4249!10!78752537509183!78752546351751&amp;ef_id=WaxUpwAAA2-62wL3:20171024210320:s" TargetMode="External"/><Relationship Id="rId4" Type="http://schemas.openxmlformats.org/officeDocument/2006/relationships/hyperlink" Target="https://store.unity.com/?_ga=2.169341409.135285862.1508798032-1477483054.1504639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7</cp:revision>
  <dcterms:created xsi:type="dcterms:W3CDTF">2017-10-25T18:02:00Z</dcterms:created>
  <dcterms:modified xsi:type="dcterms:W3CDTF">2017-10-26T01:12:00Z</dcterms:modified>
</cp:coreProperties>
</file>